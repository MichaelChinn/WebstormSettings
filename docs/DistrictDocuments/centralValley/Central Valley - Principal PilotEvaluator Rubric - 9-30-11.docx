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A2" w:rsidRDefault="00F34A8E">
      <w:pPr>
        <w:jc w:val="center"/>
        <w:rPr>
          <w:b/>
          <w:sz w:val="28"/>
          <w:szCs w:val="28"/>
        </w:rPr>
      </w:pPr>
      <w:r>
        <w:rPr>
          <w:b/>
          <w:sz w:val="28"/>
          <w:szCs w:val="28"/>
        </w:rPr>
        <w:t>C</w:t>
      </w:r>
      <w:r w:rsidR="00AB54A2">
        <w:rPr>
          <w:b/>
          <w:sz w:val="28"/>
          <w:szCs w:val="28"/>
        </w:rPr>
        <w:t>entral Valley School District</w:t>
      </w:r>
    </w:p>
    <w:p w:rsidR="00AB54A2" w:rsidRDefault="00AB54A2">
      <w:pPr>
        <w:jc w:val="center"/>
        <w:rPr>
          <w:b/>
          <w:sz w:val="28"/>
          <w:szCs w:val="28"/>
        </w:rPr>
      </w:pPr>
      <w:r>
        <w:rPr>
          <w:b/>
          <w:sz w:val="28"/>
          <w:szCs w:val="28"/>
        </w:rPr>
        <w:t>Principal Evaluation</w:t>
      </w:r>
      <w:ins w:id="0" w:author=" " w:date="2011-02-28T18:20:00Z">
        <w:r w:rsidR="00512DCF">
          <w:rPr>
            <w:b/>
            <w:sz w:val="28"/>
            <w:szCs w:val="28"/>
          </w:rPr>
          <w:t xml:space="preserve"> Pilot – </w:t>
        </w:r>
      </w:ins>
      <w:ins w:id="1" w:author=" " w:date="2011-02-28T18:34:00Z">
        <w:r w:rsidR="00B869FF">
          <w:rPr>
            <w:b/>
            <w:sz w:val="28"/>
            <w:szCs w:val="28"/>
          </w:rPr>
          <w:t>Evaluator</w:t>
        </w:r>
      </w:ins>
      <w:r>
        <w:rPr>
          <w:b/>
          <w:sz w:val="28"/>
          <w:szCs w:val="28"/>
        </w:rPr>
        <w:t xml:space="preserve"> Rubric</w:t>
      </w:r>
    </w:p>
    <w:p w:rsidR="00AB54A2" w:rsidRDefault="00AB54A2">
      <w:pPr>
        <w:jc w:val="center"/>
        <w:rPr>
          <w:ins w:id="2" w:author=" " w:date="2011-03-07T15:49:00Z"/>
          <w:b/>
          <w:sz w:val="28"/>
          <w:szCs w:val="28"/>
        </w:rPr>
      </w:pPr>
    </w:p>
    <w:p w:rsidR="00F4120B" w:rsidRDefault="00AA231D" w:rsidP="00F4120B">
      <w:pPr>
        <w:rPr>
          <w:b/>
          <w:sz w:val="28"/>
          <w:szCs w:val="28"/>
        </w:rPr>
        <w:pPrChange w:id="3" w:author=" " w:date="2011-03-07T15:52:00Z">
          <w:pPr>
            <w:jc w:val="center"/>
          </w:pPr>
        </w:pPrChange>
      </w:pPr>
      <w:ins w:id="4" w:author=" " w:date="2011-03-07T15:52:00Z">
        <w:r>
          <w:rPr>
            <w:b/>
            <w:sz w:val="28"/>
            <w:szCs w:val="28"/>
          </w:rPr>
          <w:t>Name:</w:t>
        </w:r>
      </w:ins>
    </w:p>
    <w:p w:rsidR="00AB54A2" w:rsidRDefault="00AB54A2">
      <w:pPr>
        <w:jc w:val="center"/>
        <w:rPr>
          <w:b/>
        </w:rPr>
      </w:pPr>
    </w:p>
    <w:p w:rsidR="008F4D58" w:rsidRDefault="001B1368">
      <w:pPr>
        <w:rPr>
          <w:ins w:id="5" w:author="Simmelink, Patti" w:date="2011-09-30T15:35:00Z"/>
          <w:b/>
        </w:rPr>
      </w:pPr>
      <w:r>
        <w:rPr>
          <w:b/>
        </w:rPr>
        <w:t>Criterion</w:t>
      </w:r>
      <w:r w:rsidR="00AB54A2">
        <w:rPr>
          <w:b/>
        </w:rPr>
        <w:t xml:space="preserve"> #1: Creating a school culture that promotes the ongoing improvement of learning and teaching for students and staff.</w:t>
      </w:r>
      <w:ins w:id="6" w:author="Simmelink, Patti" w:date="2011-09-30T15:21:00Z">
        <w:r w:rsidR="000905C3">
          <w:rPr>
            <w:b/>
          </w:rPr>
          <w:t xml:space="preserve"> </w:t>
        </w:r>
      </w:ins>
    </w:p>
    <w:p w:rsidR="008F4D58" w:rsidRDefault="008F4D58">
      <w:pPr>
        <w:rPr>
          <w:ins w:id="7" w:author="Simmelink, Patti" w:date="2011-09-30T15:35:00Z"/>
          <w:b/>
        </w:rPr>
      </w:pPr>
    </w:p>
    <w:p w:rsidR="00AB54A2" w:rsidRDefault="008F4D58">
      <w:pPr>
        <w:rPr>
          <w:ins w:id="8" w:author="Simmelink, Patti" w:date="2011-09-30T15:20:00Z"/>
          <w:b/>
        </w:rPr>
      </w:pPr>
      <w:ins w:id="9" w:author="Simmelink, Patti" w:date="2011-09-30T15:22:00Z">
        <w:r>
          <w:rPr>
            <w:b/>
            <w:noProof/>
          </w:rPr>
          <mc:AlternateContent>
            <mc:Choice Requires="wps">
              <w:drawing>
                <wp:anchor distT="0" distB="0" distL="114300" distR="114300" simplePos="0" relativeHeight="251661312" behindDoc="0" locked="0" layoutInCell="1" allowOverlap="1" wp14:anchorId="2B03905F" wp14:editId="42C64EC9">
                  <wp:simplePos x="0" y="0"/>
                  <wp:positionH relativeFrom="column">
                    <wp:posOffset>1277620</wp:posOffset>
                  </wp:positionH>
                  <wp:positionV relativeFrom="paragraph">
                    <wp:posOffset>29845</wp:posOffset>
                  </wp:positionV>
                  <wp:extent cx="154940" cy="111760"/>
                  <wp:effectExtent l="0" t="0" r="16510" b="21590"/>
                  <wp:wrapNone/>
                  <wp:docPr id="2" name="Rectangle 2"/>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00.6pt;margin-top:2.35pt;width:12.2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ABzl5zZgIAABkFAAAOAAAAAAAAAAAAAAAAAC4CAABkcnMv&#10;ZTJvRG9jLnhtbFBLAQItABQABgAIAAAAIQB4MpYm3AAAAAgBAAAPAAAAAAAAAAAAAAAAAMAEAABk&#10;cnMvZG93bnJldi54bWxQSwUGAAAAAAQABADzAAAAyQUAAAAA&#10;" fillcolor="white [3201]" strokecolor="black [3200]" strokeweight=".25pt"/>
              </w:pict>
            </mc:Fallback>
          </mc:AlternateContent>
        </w:r>
      </w:ins>
      <w:ins w:id="10" w:author="Simmelink, Patti" w:date="2011-09-30T15:21:00Z">
        <w:r w:rsidR="000905C3" w:rsidRPr="008F4D58">
          <w:rPr>
            <w:b/>
            <w:i/>
            <w:rPrChange w:id="11" w:author="Simmelink, Patti" w:date="2011-09-30T15:34:00Z">
              <w:rPr>
                <w:b/>
              </w:rPr>
            </w:rPrChange>
          </w:rPr>
          <w:t>Not Applicable</w:t>
        </w:r>
        <w:r w:rsidR="000905C3">
          <w:rPr>
            <w:b/>
          </w:rPr>
          <w:t xml:space="preserve">    </w:t>
        </w:r>
      </w:ins>
    </w:p>
    <w:p w:rsidR="000905C3" w:rsidRDefault="000905C3">
      <w:pPr>
        <w:rPr>
          <w:b/>
          <w:sz w:val="18"/>
          <w:szCs w:val="18"/>
        </w:rPr>
      </w:pPr>
    </w:p>
    <w:tbl>
      <w:tblPr>
        <w:tblW w:w="11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2" w:author=" " w:date="2011-02-28T18:17:00Z">
          <w:tblPr>
            <w:tblW w:w="11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17"/>
        <w:gridCol w:w="2817"/>
        <w:gridCol w:w="2817"/>
        <w:gridCol w:w="2817"/>
        <w:tblGridChange w:id="13">
          <w:tblGrid>
            <w:gridCol w:w="108"/>
            <w:gridCol w:w="2203"/>
            <w:gridCol w:w="2307"/>
            <w:gridCol w:w="2312"/>
            <w:gridCol w:w="4446"/>
          </w:tblGrid>
        </w:tblGridChange>
      </w:tblGrid>
      <w:tr w:rsidR="00AB54A2" w:rsidTr="00502C53">
        <w:trPr>
          <w:trHeight w:val="404"/>
        </w:trPr>
        <w:tc>
          <w:tcPr>
            <w:tcW w:w="11268" w:type="dxa"/>
            <w:gridSpan w:val="4"/>
            <w:shd w:val="clear" w:color="auto" w:fill="CCFFFF"/>
            <w:vAlign w:val="center"/>
            <w:tcPrChange w:id="14" w:author=" " w:date="2011-02-28T18:17:00Z">
              <w:tcPr>
                <w:tcW w:w="11376" w:type="dxa"/>
                <w:gridSpan w:val="5"/>
                <w:shd w:val="clear" w:color="auto" w:fill="CCFFFF"/>
              </w:tcPr>
            </w:tcPrChange>
          </w:tcPr>
          <w:p w:rsidR="00F4120B" w:rsidRDefault="00D448D1" w:rsidP="00F4120B">
            <w:pPr>
              <w:numPr>
                <w:numberingChange w:id="15" w:author="UWG" w:date="2011-02-16T17:09:00Z" w:original="%1:1:4:."/>
              </w:numPr>
              <w:rPr>
                <w:del w:id="16" w:author=" " w:date="2011-02-25T11:44:00Z"/>
                <w:b/>
                <w:sz w:val="18"/>
                <w:szCs w:val="18"/>
              </w:rPr>
              <w:pPrChange w:id="17" w:author=" " w:date="2011-02-25T11:44:00Z">
                <w:pPr>
                  <w:numPr>
                    <w:numId w:val="14"/>
                  </w:numPr>
                  <w:ind w:left="720" w:hanging="360"/>
                </w:pPr>
              </w:pPrChange>
            </w:pPr>
            <w:ins w:id="18" w:author=" " w:date="2011-02-25T11:44:00Z">
              <w:r>
                <w:rPr>
                  <w:b/>
                  <w:sz w:val="18"/>
                  <w:szCs w:val="18"/>
                </w:rPr>
                <w:t xml:space="preserve">     </w:t>
              </w:r>
            </w:ins>
            <w:r w:rsidR="00AB54A2" w:rsidRPr="00B763F8">
              <w:rPr>
                <w:b/>
                <w:sz w:val="18"/>
                <w:szCs w:val="18"/>
              </w:rPr>
              <w:t xml:space="preserve">Principals articulate and model a shared mission, vision, beliefs, and goals throughout the entire school community.  </w:t>
            </w:r>
          </w:p>
          <w:p w:rsidR="00D448D1" w:rsidRDefault="00D448D1" w:rsidP="00D448D1">
            <w:pPr>
              <w:rPr>
                <w:b/>
                <w:sz w:val="18"/>
                <w:szCs w:val="18"/>
              </w:rPr>
            </w:pPr>
          </w:p>
        </w:tc>
      </w:tr>
      <w:tr w:rsidR="00FB358E" w:rsidTr="000905C3">
        <w:tblPrEx>
          <w:tblPrExChange w:id="19" w:author="Simmelink, Patti" w:date="2011-09-30T15:20:00Z">
            <w:tblPrEx>
              <w:tblW w:w="11268" w:type="dxa"/>
              <w:tblInd w:w="108" w:type="dxa"/>
            </w:tblPrEx>
          </w:tblPrExChange>
        </w:tblPrEx>
        <w:trPr>
          <w:trPrChange w:id="20" w:author="Simmelink, Patti" w:date="2011-09-30T15:20:00Z">
            <w:trPr>
              <w:gridBefore w:val="1"/>
            </w:trPr>
          </w:trPrChange>
        </w:trPr>
        <w:tc>
          <w:tcPr>
            <w:tcW w:w="2817" w:type="dxa"/>
            <w:shd w:val="clear" w:color="auto" w:fill="E0E0E0"/>
            <w:vAlign w:val="center"/>
            <w:tcPrChange w:id="21" w:author="Simmelink, Patti" w:date="2011-09-30T15:20:00Z">
              <w:tcPr>
                <w:tcW w:w="2203" w:type="dxa"/>
                <w:shd w:val="clear" w:color="auto" w:fill="E0E0E0"/>
                <w:vAlign w:val="center"/>
              </w:tcPr>
            </w:tcPrChange>
          </w:tcPr>
          <w:p w:rsidR="000905C3" w:rsidRPr="000905C3" w:rsidRDefault="000905C3" w:rsidP="000905C3">
            <w:pPr>
              <w:jc w:val="center"/>
              <w:rPr>
                <w:ins w:id="22" w:author="Simmelink, Patti" w:date="2011-09-30T15:21:00Z"/>
                <w:b/>
                <w:sz w:val="14"/>
                <w:szCs w:val="14"/>
                <w:rPrChange w:id="23" w:author="Simmelink, Patti" w:date="2011-09-30T15:21:00Z">
                  <w:rPr>
                    <w:ins w:id="24" w:author="Simmelink, Patti" w:date="2011-09-30T15:21:00Z"/>
                    <w:b/>
                    <w:sz w:val="18"/>
                    <w:szCs w:val="18"/>
                  </w:rPr>
                </w:rPrChange>
              </w:rPr>
              <w:pPrChange w:id="25" w:author="Simmelink, Patti" w:date="2011-09-30T15:20:00Z">
                <w:pPr>
                  <w:jc w:val="center"/>
                </w:pPr>
              </w:pPrChange>
            </w:pPr>
          </w:p>
          <w:p w:rsidR="00FB358E" w:rsidRDefault="00FB358E" w:rsidP="000905C3">
            <w:pPr>
              <w:jc w:val="center"/>
              <w:rPr>
                <w:b/>
                <w:sz w:val="18"/>
                <w:szCs w:val="18"/>
              </w:rPr>
              <w:pPrChange w:id="26" w:author="Simmelink, Patti" w:date="2011-09-30T15:20:00Z">
                <w:pPr>
                  <w:jc w:val="center"/>
                </w:pPr>
              </w:pPrChange>
            </w:pPr>
            <w:del w:id="27" w:author="Simmelink, Patti" w:date="2011-09-30T15:20:00Z">
              <w:r w:rsidDel="000905C3">
                <w:rPr>
                  <w:b/>
                  <w:sz w:val="18"/>
                  <w:szCs w:val="18"/>
                </w:rPr>
                <w:delText>Not Demonstrated/</w:delText>
              </w:r>
            </w:del>
            <w:r>
              <w:rPr>
                <w:b/>
                <w:sz w:val="18"/>
                <w:szCs w:val="18"/>
              </w:rPr>
              <w:t>Unsatisfactory</w:t>
            </w:r>
          </w:p>
          <w:p w:rsidR="00FB358E" w:rsidRDefault="00FB358E" w:rsidP="000905C3">
            <w:pPr>
              <w:jc w:val="center"/>
              <w:rPr>
                <w:b/>
                <w:sz w:val="18"/>
                <w:szCs w:val="18"/>
              </w:rPr>
              <w:pPrChange w:id="28" w:author="Simmelink, Patti" w:date="2011-09-30T15:20:00Z">
                <w:pPr>
                  <w:jc w:val="center"/>
                </w:pPr>
              </w:pPrChange>
            </w:pPr>
            <w:r>
              <w:rPr>
                <w:b/>
                <w:sz w:val="18"/>
                <w:szCs w:val="18"/>
              </w:rPr>
              <w:t>(Comment Required)</w:t>
            </w:r>
          </w:p>
        </w:tc>
        <w:tc>
          <w:tcPr>
            <w:tcW w:w="2817" w:type="dxa"/>
            <w:shd w:val="clear" w:color="auto" w:fill="E0E0E0"/>
            <w:vAlign w:val="center"/>
            <w:tcPrChange w:id="29" w:author="Simmelink, Patti" w:date="2011-09-30T15:20:00Z">
              <w:tcPr>
                <w:tcW w:w="2307" w:type="dxa"/>
                <w:shd w:val="clear" w:color="auto" w:fill="E0E0E0"/>
                <w:vAlign w:val="center"/>
              </w:tcPr>
            </w:tcPrChange>
          </w:tcPr>
          <w:p w:rsidR="00FB358E" w:rsidRDefault="00FB358E">
            <w:pPr>
              <w:jc w:val="center"/>
              <w:rPr>
                <w:b/>
                <w:sz w:val="18"/>
                <w:szCs w:val="18"/>
              </w:rPr>
            </w:pPr>
            <w:r>
              <w:rPr>
                <w:b/>
                <w:sz w:val="18"/>
                <w:szCs w:val="18"/>
              </w:rPr>
              <w:t>Developing</w:t>
            </w:r>
          </w:p>
        </w:tc>
        <w:tc>
          <w:tcPr>
            <w:tcW w:w="2817" w:type="dxa"/>
            <w:shd w:val="clear" w:color="auto" w:fill="E0E0E0"/>
            <w:vAlign w:val="center"/>
            <w:tcPrChange w:id="30" w:author="Simmelink, Patti" w:date="2011-09-30T15:20:00Z">
              <w:tcPr>
                <w:tcW w:w="2312" w:type="dxa"/>
                <w:shd w:val="clear" w:color="auto" w:fill="E0E0E0"/>
                <w:vAlign w:val="center"/>
              </w:tcPr>
            </w:tcPrChange>
          </w:tcPr>
          <w:p w:rsidR="00FB358E" w:rsidRDefault="00FB358E">
            <w:pPr>
              <w:jc w:val="center"/>
              <w:rPr>
                <w:b/>
                <w:sz w:val="18"/>
                <w:szCs w:val="18"/>
              </w:rPr>
            </w:pPr>
            <w:r>
              <w:rPr>
                <w:b/>
                <w:sz w:val="18"/>
                <w:szCs w:val="18"/>
              </w:rPr>
              <w:t>Proficient</w:t>
            </w:r>
          </w:p>
        </w:tc>
        <w:tc>
          <w:tcPr>
            <w:tcW w:w="2817" w:type="dxa"/>
            <w:shd w:val="clear" w:color="auto" w:fill="E0E0E0"/>
            <w:vAlign w:val="center"/>
            <w:tcPrChange w:id="31" w:author="Simmelink, Patti" w:date="2011-09-30T15:20:00Z">
              <w:tcPr>
                <w:tcW w:w="4446" w:type="dxa"/>
                <w:shd w:val="clear" w:color="auto" w:fill="E0E0E0"/>
                <w:vAlign w:val="center"/>
              </w:tcPr>
            </w:tcPrChange>
          </w:tcPr>
          <w:p w:rsidR="00F4120B" w:rsidRDefault="00FB358E">
            <w:pPr>
              <w:jc w:val="center"/>
              <w:rPr>
                <w:del w:id="32" w:author=" " w:date="2011-03-07T14:40:00Z"/>
                <w:b/>
                <w:sz w:val="18"/>
                <w:szCs w:val="18"/>
              </w:rPr>
            </w:pPr>
            <w:commentRangeStart w:id="33"/>
            <w:r>
              <w:rPr>
                <w:b/>
                <w:sz w:val="18"/>
                <w:szCs w:val="18"/>
              </w:rPr>
              <w:t>Accomplished</w:t>
            </w:r>
            <w:commentRangeEnd w:id="33"/>
            <w:r>
              <w:rPr>
                <w:rStyle w:val="CommentReference"/>
                <w:vanish/>
              </w:rPr>
              <w:commentReference w:id="33"/>
            </w:r>
          </w:p>
          <w:p w:rsidR="00F4120B" w:rsidRDefault="00FB358E">
            <w:pPr>
              <w:jc w:val="center"/>
              <w:rPr>
                <w:b/>
                <w:sz w:val="18"/>
                <w:szCs w:val="18"/>
              </w:rPr>
            </w:pPr>
            <w:del w:id="34" w:author=" " w:date="2011-03-07T14:40:00Z">
              <w:r w:rsidDel="00992B34">
                <w:rPr>
                  <w:b/>
                  <w:sz w:val="18"/>
                  <w:szCs w:val="18"/>
                </w:rPr>
                <w:delText>Design Notes:</w:delText>
              </w:r>
            </w:del>
          </w:p>
        </w:tc>
      </w:tr>
      <w:tr w:rsidR="00FB358E" w:rsidTr="00FB358E">
        <w:tblPrEx>
          <w:tblPrExChange w:id="35" w:author=" " w:date="2011-03-07T14:03:00Z">
            <w:tblPrEx>
              <w:tblW w:w="11268" w:type="dxa"/>
              <w:tblInd w:w="108" w:type="dxa"/>
            </w:tblPrEx>
          </w:tblPrExChange>
        </w:tblPrEx>
        <w:trPr>
          <w:trHeight w:val="2213"/>
          <w:trPrChange w:id="36" w:author=" " w:date="2011-03-07T14:03:00Z">
            <w:trPr>
              <w:gridBefore w:val="1"/>
              <w:trHeight w:val="2213"/>
            </w:trPr>
          </w:trPrChange>
        </w:trPr>
        <w:tc>
          <w:tcPr>
            <w:tcW w:w="2817" w:type="dxa"/>
            <w:tcPrChange w:id="37" w:author=" " w:date="2011-03-07T14:03:00Z">
              <w:tcPr>
                <w:tcW w:w="2203" w:type="dxa"/>
              </w:tcPr>
            </w:tcPrChange>
          </w:tcPr>
          <w:p w:rsidR="00FB358E" w:rsidDel="00BC3F8A" w:rsidRDefault="00FB358E">
            <w:pPr>
              <w:rPr>
                <w:del w:id="38" w:author=" " w:date="2011-02-28T18:15:00Z"/>
                <w:sz w:val="18"/>
                <w:szCs w:val="18"/>
              </w:rPr>
            </w:pPr>
          </w:p>
          <w:p w:rsidR="00FB358E" w:rsidRPr="001B1368" w:rsidRDefault="00FB358E">
            <w:pPr>
              <w:rPr>
                <w:sz w:val="18"/>
                <w:szCs w:val="18"/>
              </w:rPr>
            </w:pPr>
          </w:p>
          <w:p w:rsidR="00FB358E" w:rsidRPr="00A6080C" w:rsidRDefault="00FB358E">
            <w:pPr>
              <w:numPr>
                <w:ilvl w:val="0"/>
                <w:numId w:val="10"/>
              </w:numPr>
              <w:rPr>
                <w:sz w:val="18"/>
                <w:szCs w:val="18"/>
              </w:rPr>
            </w:pPr>
            <w:r>
              <w:rPr>
                <w:sz w:val="18"/>
                <w:szCs w:val="18"/>
              </w:rPr>
              <w:t xml:space="preserve">Not </w:t>
            </w:r>
            <w:del w:id="39" w:author=" " w:date="2011-02-25T11:44:00Z">
              <w:r>
                <w:rPr>
                  <w:sz w:val="18"/>
                  <w:szCs w:val="18"/>
                </w:rPr>
                <w:delText>looked for</w:delText>
              </w:r>
            </w:del>
            <w:ins w:id="40" w:author=" " w:date="2011-02-25T11:44:00Z">
              <w:del w:id="41" w:author="Simmelink, Patti" w:date="2011-09-30T15:22:00Z">
                <w:r w:rsidDel="000905C3">
                  <w:rPr>
                    <w:sz w:val="18"/>
                    <w:szCs w:val="18"/>
                  </w:rPr>
                  <w:delText>applicable</w:delText>
                </w:r>
              </w:del>
            </w:ins>
            <w:del w:id="42" w:author="Simmelink, Patti" w:date="2011-09-30T15:22:00Z">
              <w:r w:rsidDel="000905C3">
                <w:rPr>
                  <w:sz w:val="18"/>
                  <w:szCs w:val="18"/>
                </w:rPr>
                <w:delText>.</w:delText>
              </w:r>
            </w:del>
            <w:ins w:id="43" w:author="Simmelink, Patti" w:date="2011-09-30T15:22:00Z">
              <w:r w:rsidR="000905C3">
                <w:rPr>
                  <w:sz w:val="18"/>
                  <w:szCs w:val="18"/>
                </w:rPr>
                <w:t>demonstrated at this time.</w:t>
              </w:r>
            </w:ins>
          </w:p>
          <w:p w:rsidR="000905C3" w:rsidRDefault="000905C3">
            <w:pPr>
              <w:jc w:val="center"/>
              <w:rPr>
                <w:ins w:id="44" w:author="Simmelink, Patti" w:date="2011-09-30T15:23:00Z"/>
                <w:sz w:val="18"/>
                <w:szCs w:val="18"/>
              </w:rPr>
            </w:pPr>
          </w:p>
          <w:p w:rsidR="00FB358E" w:rsidRPr="001B1368" w:rsidRDefault="00FB358E">
            <w:pPr>
              <w:jc w:val="center"/>
              <w:rPr>
                <w:sz w:val="18"/>
                <w:szCs w:val="18"/>
              </w:rPr>
            </w:pPr>
            <w:r w:rsidRPr="001B1368">
              <w:rPr>
                <w:sz w:val="18"/>
                <w:szCs w:val="18"/>
              </w:rPr>
              <w:t>or</w:t>
            </w:r>
          </w:p>
          <w:p w:rsidR="00FB358E" w:rsidRPr="001B1368" w:rsidRDefault="00FB358E">
            <w:pPr>
              <w:numPr>
                <w:ilvl w:val="0"/>
                <w:numId w:val="10"/>
              </w:numPr>
              <w:rPr>
                <w:sz w:val="18"/>
                <w:szCs w:val="18"/>
              </w:rPr>
            </w:pPr>
            <w:del w:id="45" w:author="Simmelink, Patti" w:date="2011-09-30T15:23:00Z">
              <w:r w:rsidRPr="001B1368" w:rsidDel="000905C3">
                <w:rPr>
                  <w:sz w:val="18"/>
                  <w:szCs w:val="18"/>
                </w:rPr>
                <w:delText>Minimum requirement not met. (Comment required.)</w:delText>
              </w:r>
            </w:del>
            <w:ins w:id="46" w:author="Simmelink, Patti" w:date="2011-09-30T15:23:00Z">
              <w:r w:rsidR="000905C3">
                <w:rPr>
                  <w:sz w:val="18"/>
                  <w:szCs w:val="18"/>
                </w:rPr>
                <w:t>Unsatisfactory.</w:t>
              </w:r>
            </w:ins>
          </w:p>
          <w:p w:rsidR="00FB358E" w:rsidRPr="001B1368" w:rsidRDefault="00FB358E">
            <w:pPr>
              <w:rPr>
                <w:sz w:val="18"/>
                <w:szCs w:val="18"/>
              </w:rPr>
            </w:pPr>
          </w:p>
          <w:p w:rsidR="00FB358E" w:rsidRPr="001B1368" w:rsidRDefault="00FB358E">
            <w:pPr>
              <w:ind w:left="216"/>
              <w:rPr>
                <w:sz w:val="18"/>
                <w:szCs w:val="18"/>
              </w:rPr>
            </w:pPr>
          </w:p>
          <w:p w:rsidR="00FB358E" w:rsidRPr="001B1368" w:rsidRDefault="00FB358E">
            <w:pPr>
              <w:ind w:left="216"/>
              <w:rPr>
                <w:sz w:val="18"/>
                <w:szCs w:val="18"/>
              </w:rPr>
            </w:pPr>
          </w:p>
        </w:tc>
        <w:tc>
          <w:tcPr>
            <w:tcW w:w="2817" w:type="dxa"/>
            <w:tcPrChange w:id="47" w:author=" " w:date="2011-03-07T14:03:00Z">
              <w:tcPr>
                <w:tcW w:w="2307" w:type="dxa"/>
              </w:tcPr>
            </w:tcPrChange>
          </w:tcPr>
          <w:p w:rsidR="00FB358E" w:rsidRPr="001B1368" w:rsidRDefault="00FB358E">
            <w:pPr>
              <w:ind w:left="216"/>
              <w:rPr>
                <w:sz w:val="18"/>
                <w:szCs w:val="18"/>
              </w:rPr>
            </w:pPr>
          </w:p>
          <w:p w:rsidR="00FB358E" w:rsidRPr="001B1368" w:rsidDel="00BC3F8A" w:rsidRDefault="00FB358E">
            <w:pPr>
              <w:rPr>
                <w:del w:id="48" w:author=" " w:date="2011-02-28T18:15:00Z"/>
                <w:sz w:val="18"/>
                <w:szCs w:val="18"/>
              </w:rPr>
            </w:pPr>
          </w:p>
          <w:p w:rsidR="00FB358E" w:rsidRPr="001B1368" w:rsidRDefault="00FB358E">
            <w:pPr>
              <w:numPr>
                <w:ilvl w:val="0"/>
                <w:numId w:val="10"/>
              </w:numPr>
              <w:rPr>
                <w:sz w:val="18"/>
                <w:szCs w:val="18"/>
              </w:rPr>
            </w:pPr>
            <w:r w:rsidRPr="001B1368">
              <w:rPr>
                <w:sz w:val="18"/>
                <w:szCs w:val="18"/>
              </w:rPr>
              <w:t xml:space="preserve"> Understands the importance for a school to have a shared mission, vision, beliefs</w:t>
            </w:r>
            <w:ins w:id="49" w:author=" " w:date="2011-03-07T13:53:00Z">
              <w:r>
                <w:rPr>
                  <w:sz w:val="18"/>
                  <w:szCs w:val="18"/>
                </w:rPr>
                <w:t>,</w:t>
              </w:r>
            </w:ins>
            <w:r w:rsidRPr="001B1368">
              <w:rPr>
                <w:sz w:val="18"/>
                <w:szCs w:val="18"/>
              </w:rPr>
              <w:t xml:space="preserve"> and goals.</w:t>
            </w:r>
          </w:p>
          <w:p w:rsidR="00FB358E" w:rsidRPr="001B1368" w:rsidRDefault="00FB358E">
            <w:pPr>
              <w:numPr>
                <w:ilvl w:val="0"/>
                <w:numId w:val="10"/>
              </w:numPr>
              <w:rPr>
                <w:sz w:val="18"/>
                <w:szCs w:val="18"/>
              </w:rPr>
            </w:pPr>
            <w:r w:rsidRPr="001B1368">
              <w:rPr>
                <w:sz w:val="18"/>
                <w:szCs w:val="18"/>
              </w:rPr>
              <w:t>Possesses well-defined ideals and beliefs about schools and schooling that align with the District Strategic Plan.</w:t>
            </w:r>
          </w:p>
          <w:p w:rsidR="00FB358E" w:rsidRPr="001B1368" w:rsidRDefault="00FB358E">
            <w:pPr>
              <w:numPr>
                <w:ilvl w:val="0"/>
                <w:numId w:val="10"/>
              </w:numPr>
              <w:rPr>
                <w:sz w:val="18"/>
                <w:szCs w:val="18"/>
              </w:rPr>
            </w:pPr>
            <w:commentRangeStart w:id="50"/>
            <w:r w:rsidRPr="001B1368">
              <w:rPr>
                <w:sz w:val="18"/>
                <w:szCs w:val="18"/>
              </w:rPr>
              <w:t>Understands the characteristics of a collaborative work environment</w:t>
            </w:r>
            <w:commentRangeEnd w:id="50"/>
            <w:r>
              <w:rPr>
                <w:rStyle w:val="CommentReference"/>
                <w:vanish/>
              </w:rPr>
              <w:commentReference w:id="50"/>
            </w:r>
            <w:r w:rsidRPr="001B1368">
              <w:rPr>
                <w:sz w:val="18"/>
                <w:szCs w:val="18"/>
              </w:rPr>
              <w:t>.</w:t>
            </w:r>
          </w:p>
          <w:p w:rsidR="00FB358E" w:rsidRPr="001B1368" w:rsidRDefault="00FB358E">
            <w:pPr>
              <w:ind w:left="216"/>
              <w:rPr>
                <w:sz w:val="18"/>
                <w:szCs w:val="18"/>
              </w:rPr>
            </w:pPr>
          </w:p>
        </w:tc>
        <w:tc>
          <w:tcPr>
            <w:tcW w:w="2817" w:type="dxa"/>
            <w:tcPrChange w:id="51" w:author=" " w:date="2011-03-07T14:03:00Z">
              <w:tcPr>
                <w:tcW w:w="2312" w:type="dxa"/>
              </w:tcPr>
            </w:tcPrChange>
          </w:tcPr>
          <w:p w:rsidR="00FB358E" w:rsidRPr="001B1368" w:rsidRDefault="00FB358E">
            <w:pPr>
              <w:rPr>
                <w:b/>
                <w:sz w:val="18"/>
                <w:szCs w:val="18"/>
              </w:rPr>
            </w:pPr>
            <w:r w:rsidRPr="001B1368">
              <w:rPr>
                <w:b/>
                <w:sz w:val="18"/>
                <w:szCs w:val="18"/>
              </w:rPr>
              <w:t>. . . and</w:t>
            </w:r>
          </w:p>
          <w:p w:rsidR="00FB358E" w:rsidRPr="001B1368" w:rsidDel="00BC3F8A" w:rsidRDefault="00FB358E">
            <w:pPr>
              <w:rPr>
                <w:del w:id="52" w:author=" " w:date="2011-02-28T18:15:00Z"/>
                <w:b/>
                <w:sz w:val="18"/>
                <w:szCs w:val="18"/>
              </w:rPr>
            </w:pPr>
          </w:p>
          <w:p w:rsidR="00FB358E" w:rsidRPr="001B1368" w:rsidRDefault="00FB358E" w:rsidP="00C8598D">
            <w:pPr>
              <w:numPr>
                <w:ilvl w:val="0"/>
                <w:numId w:val="3"/>
              </w:numPr>
              <w:rPr>
                <w:sz w:val="18"/>
                <w:szCs w:val="18"/>
              </w:rPr>
            </w:pPr>
            <w:r w:rsidRPr="001B1368">
              <w:rPr>
                <w:sz w:val="18"/>
                <w:szCs w:val="18"/>
              </w:rPr>
              <w:t>Leads the development of a shared mission, vision, beliefs</w:t>
            </w:r>
            <w:ins w:id="53" w:author=" " w:date="2011-03-07T13:53:00Z">
              <w:r>
                <w:rPr>
                  <w:sz w:val="18"/>
                  <w:szCs w:val="18"/>
                </w:rPr>
                <w:t>,</w:t>
              </w:r>
            </w:ins>
            <w:r w:rsidRPr="001B1368">
              <w:rPr>
                <w:sz w:val="18"/>
                <w:szCs w:val="18"/>
              </w:rPr>
              <w:t xml:space="preserve"> and goals for the school aligned with the </w:t>
            </w:r>
            <w:del w:id="54" w:author=" " w:date="2011-03-07T13:54:00Z">
              <w:r w:rsidRPr="001B1368" w:rsidDel="00C068BE">
                <w:rPr>
                  <w:sz w:val="18"/>
                  <w:szCs w:val="18"/>
                </w:rPr>
                <w:delText>s</w:delText>
              </w:r>
            </w:del>
            <w:ins w:id="55" w:author=" " w:date="2011-03-07T13:54:00Z">
              <w:r>
                <w:rPr>
                  <w:sz w:val="18"/>
                  <w:szCs w:val="18"/>
                </w:rPr>
                <w:t>S</w:t>
              </w:r>
            </w:ins>
            <w:r w:rsidRPr="001B1368">
              <w:rPr>
                <w:sz w:val="18"/>
                <w:szCs w:val="18"/>
              </w:rPr>
              <w:t xml:space="preserve">chool </w:t>
            </w:r>
            <w:ins w:id="56" w:author=" " w:date="2011-03-07T13:54:00Z">
              <w:r>
                <w:rPr>
                  <w:sz w:val="18"/>
                  <w:szCs w:val="18"/>
                </w:rPr>
                <w:t>I</w:t>
              </w:r>
            </w:ins>
            <w:del w:id="57" w:author=" " w:date="2011-03-07T13:54:00Z">
              <w:r w:rsidRPr="001B1368" w:rsidDel="00C068BE">
                <w:rPr>
                  <w:sz w:val="18"/>
                  <w:szCs w:val="18"/>
                </w:rPr>
                <w:delText>i</w:delText>
              </w:r>
            </w:del>
            <w:r w:rsidRPr="001B1368">
              <w:rPr>
                <w:sz w:val="18"/>
                <w:szCs w:val="18"/>
              </w:rPr>
              <w:t xml:space="preserve">mprovement </w:t>
            </w:r>
            <w:ins w:id="58" w:author=" " w:date="2011-03-07T15:54:00Z">
              <w:r w:rsidR="00EF2B14">
                <w:rPr>
                  <w:sz w:val="18"/>
                  <w:szCs w:val="18"/>
                </w:rPr>
                <w:t>P</w:t>
              </w:r>
            </w:ins>
            <w:del w:id="59" w:author=" " w:date="2011-03-07T13:54:00Z">
              <w:r w:rsidRPr="001B1368" w:rsidDel="00C068BE">
                <w:rPr>
                  <w:sz w:val="18"/>
                  <w:szCs w:val="18"/>
                </w:rPr>
                <w:delText>p</w:delText>
              </w:r>
            </w:del>
            <w:r w:rsidRPr="001B1368">
              <w:rPr>
                <w:sz w:val="18"/>
                <w:szCs w:val="18"/>
              </w:rPr>
              <w:t>lan</w:t>
            </w:r>
            <w:ins w:id="60" w:author=" " w:date="2011-03-07T15:54:00Z">
              <w:r w:rsidR="00EF2B14">
                <w:rPr>
                  <w:sz w:val="18"/>
                  <w:szCs w:val="18"/>
                </w:rPr>
                <w:t xml:space="preserve"> </w:t>
              </w:r>
            </w:ins>
            <w:del w:id="61" w:author=" " w:date="2011-03-07T15:54:00Z">
              <w:r w:rsidRPr="001B1368" w:rsidDel="00EF2B14">
                <w:rPr>
                  <w:sz w:val="18"/>
                  <w:szCs w:val="18"/>
                </w:rPr>
                <w:delText xml:space="preserve"> </w:delText>
              </w:r>
            </w:del>
            <w:ins w:id="62" w:author=" " w:date="2011-03-07T14:03:00Z">
              <w:r w:rsidR="003C6065">
                <w:rPr>
                  <w:sz w:val="18"/>
                  <w:szCs w:val="18"/>
                </w:rPr>
                <w:t xml:space="preserve">(SIP) </w:t>
              </w:r>
            </w:ins>
            <w:r w:rsidRPr="001B1368">
              <w:rPr>
                <w:sz w:val="18"/>
                <w:szCs w:val="18"/>
              </w:rPr>
              <w:t>and the District Strategic Plan.</w:t>
            </w:r>
          </w:p>
          <w:p w:rsidR="00FB358E" w:rsidRPr="001B1368" w:rsidRDefault="00FB358E">
            <w:pPr>
              <w:numPr>
                <w:ilvl w:val="0"/>
                <w:numId w:val="3"/>
              </w:numPr>
              <w:rPr>
                <w:sz w:val="18"/>
                <w:szCs w:val="18"/>
              </w:rPr>
            </w:pPr>
            <w:r w:rsidRPr="001B1368">
              <w:rPr>
                <w:sz w:val="18"/>
                <w:szCs w:val="18"/>
              </w:rPr>
              <w:t>Communicates shared mission, vision, beliefs, and goals to the district and community stakeholders.</w:t>
            </w:r>
          </w:p>
          <w:p w:rsidR="00FB358E" w:rsidRPr="001B1368" w:rsidRDefault="00FB358E">
            <w:pPr>
              <w:numPr>
                <w:ilvl w:val="0"/>
                <w:numId w:val="3"/>
              </w:numPr>
              <w:rPr>
                <w:sz w:val="18"/>
                <w:szCs w:val="18"/>
              </w:rPr>
            </w:pPr>
            <w:r>
              <w:rPr>
                <w:sz w:val="18"/>
                <w:szCs w:val="18"/>
              </w:rPr>
              <w:t>Creates</w:t>
            </w:r>
            <w:r w:rsidRPr="001B1368">
              <w:rPr>
                <w:sz w:val="18"/>
                <w:szCs w:val="18"/>
              </w:rPr>
              <w:t xml:space="preserve"> an environment of collaboration and trust throughout the school.</w:t>
            </w:r>
          </w:p>
          <w:p w:rsidR="00FB358E" w:rsidRPr="001B1368" w:rsidRDefault="00FB358E">
            <w:pPr>
              <w:pStyle w:val="ListParagraph"/>
              <w:rPr>
                <w:sz w:val="18"/>
                <w:szCs w:val="18"/>
              </w:rPr>
            </w:pPr>
          </w:p>
          <w:p w:rsidR="00FB358E" w:rsidRPr="001B1368" w:rsidRDefault="00FB358E">
            <w:pPr>
              <w:ind w:left="360"/>
              <w:rPr>
                <w:sz w:val="18"/>
                <w:szCs w:val="18"/>
              </w:rPr>
            </w:pPr>
          </w:p>
          <w:p w:rsidR="00FB358E" w:rsidRPr="001B1368" w:rsidRDefault="00FB358E">
            <w:pPr>
              <w:rPr>
                <w:sz w:val="18"/>
                <w:szCs w:val="18"/>
              </w:rPr>
            </w:pPr>
          </w:p>
        </w:tc>
        <w:tc>
          <w:tcPr>
            <w:tcW w:w="2817" w:type="dxa"/>
            <w:tcPrChange w:id="63" w:author=" " w:date="2011-03-07T14:03:00Z">
              <w:tcPr>
                <w:tcW w:w="4446" w:type="dxa"/>
              </w:tcPr>
            </w:tcPrChange>
          </w:tcPr>
          <w:p w:rsidR="00FB358E" w:rsidRPr="001B1368" w:rsidRDefault="00FB358E">
            <w:pPr>
              <w:rPr>
                <w:b/>
                <w:sz w:val="18"/>
                <w:szCs w:val="18"/>
              </w:rPr>
            </w:pPr>
            <w:r w:rsidRPr="001B1368">
              <w:rPr>
                <w:b/>
                <w:sz w:val="18"/>
                <w:szCs w:val="18"/>
              </w:rPr>
              <w:t>… and</w:t>
            </w:r>
          </w:p>
          <w:p w:rsidR="00FB358E" w:rsidRPr="001B1368" w:rsidDel="00BC3F8A" w:rsidRDefault="00FB358E">
            <w:pPr>
              <w:rPr>
                <w:del w:id="64" w:author=" " w:date="2011-02-28T18:15:00Z"/>
                <w:b/>
                <w:sz w:val="18"/>
                <w:szCs w:val="18"/>
              </w:rPr>
            </w:pPr>
          </w:p>
          <w:p w:rsidR="00FB358E" w:rsidRPr="001B1368" w:rsidRDefault="00FB358E">
            <w:pPr>
              <w:numPr>
                <w:ilvl w:val="0"/>
                <w:numId w:val="4"/>
              </w:numPr>
              <w:rPr>
                <w:sz w:val="18"/>
                <w:szCs w:val="18"/>
              </w:rPr>
            </w:pPr>
            <w:commentRangeStart w:id="65"/>
            <w:del w:id="66" w:author=" " w:date="2011-02-25T11:45:00Z">
              <w:r>
                <w:rPr>
                  <w:sz w:val="18"/>
                  <w:szCs w:val="18"/>
                </w:rPr>
                <w:delText>Maintains a focus on a</w:delText>
              </w:r>
            </w:del>
            <w:ins w:id="67" w:author=" " w:date="2011-02-25T11:45:00Z">
              <w:r>
                <w:rPr>
                  <w:sz w:val="18"/>
                  <w:szCs w:val="18"/>
                </w:rPr>
                <w:t>Continually evaluates the</w:t>
              </w:r>
            </w:ins>
            <w:r>
              <w:rPr>
                <w:sz w:val="18"/>
                <w:szCs w:val="18"/>
              </w:rPr>
              <w:t xml:space="preserve"> shared mission, vision, beliefs</w:t>
            </w:r>
            <w:ins w:id="68" w:author=" " w:date="2011-03-07T14:02:00Z">
              <w:r>
                <w:rPr>
                  <w:sz w:val="18"/>
                  <w:szCs w:val="18"/>
                </w:rPr>
                <w:t>,</w:t>
              </w:r>
            </w:ins>
            <w:r>
              <w:rPr>
                <w:sz w:val="18"/>
                <w:szCs w:val="18"/>
              </w:rPr>
              <w:t xml:space="preserve"> and goals for</w:t>
            </w:r>
            <w:r w:rsidRPr="001B1368">
              <w:rPr>
                <w:sz w:val="18"/>
                <w:szCs w:val="18"/>
              </w:rPr>
              <w:t xml:space="preserve"> the school that are aligned with the </w:t>
            </w:r>
            <w:del w:id="69" w:author=" " w:date="2011-03-07T14:59:00Z">
              <w:r w:rsidRPr="001B1368" w:rsidDel="004507FC">
                <w:rPr>
                  <w:sz w:val="18"/>
                  <w:szCs w:val="18"/>
                </w:rPr>
                <w:delText xml:space="preserve">School Improvement Plan </w:delText>
              </w:r>
            </w:del>
            <w:ins w:id="70" w:author=" " w:date="2011-03-07T14:59:00Z">
              <w:r w:rsidR="004507FC">
                <w:rPr>
                  <w:sz w:val="18"/>
                  <w:szCs w:val="18"/>
                </w:rPr>
                <w:t xml:space="preserve">SIP </w:t>
              </w:r>
            </w:ins>
            <w:r w:rsidRPr="001B1368">
              <w:rPr>
                <w:sz w:val="18"/>
                <w:szCs w:val="18"/>
              </w:rPr>
              <w:t>and the District Strategic Plan</w:t>
            </w:r>
            <w:ins w:id="71" w:author=" " w:date="2011-02-25T11:46:00Z">
              <w:r>
                <w:rPr>
                  <w:sz w:val="18"/>
                  <w:szCs w:val="18"/>
                </w:rPr>
                <w:t xml:space="preserve"> and makes adaptations as appropriate</w:t>
              </w:r>
            </w:ins>
            <w:r w:rsidRPr="001B1368">
              <w:rPr>
                <w:sz w:val="18"/>
                <w:szCs w:val="18"/>
              </w:rPr>
              <w:t>.</w:t>
            </w:r>
            <w:commentRangeEnd w:id="65"/>
            <w:r>
              <w:rPr>
                <w:rStyle w:val="CommentReference"/>
                <w:vanish/>
              </w:rPr>
              <w:commentReference w:id="65"/>
            </w:r>
          </w:p>
          <w:p w:rsidR="00FB358E" w:rsidRPr="001B1368" w:rsidRDefault="00FB358E" w:rsidP="00C8598D">
            <w:pPr>
              <w:numPr>
                <w:ilvl w:val="0"/>
                <w:numId w:val="4"/>
              </w:numPr>
              <w:rPr>
                <w:sz w:val="18"/>
                <w:szCs w:val="18"/>
              </w:rPr>
            </w:pPr>
            <w:r w:rsidRPr="001B1368">
              <w:rPr>
                <w:sz w:val="18"/>
                <w:szCs w:val="18"/>
              </w:rPr>
              <w:t>Ensures that mission, vision, and goals drive decision-making and school culture.</w:t>
            </w:r>
          </w:p>
          <w:p w:rsidR="00FB358E" w:rsidRPr="001B1368" w:rsidRDefault="00FB358E">
            <w:pPr>
              <w:numPr>
                <w:ilvl w:val="0"/>
                <w:numId w:val="4"/>
              </w:numPr>
              <w:rPr>
                <w:sz w:val="18"/>
                <w:szCs w:val="18"/>
              </w:rPr>
            </w:pPr>
            <w:r w:rsidRPr="001B1368">
              <w:rPr>
                <w:sz w:val="18"/>
                <w:szCs w:val="18"/>
              </w:rPr>
              <w:t>Facilitate</w:t>
            </w:r>
            <w:ins w:id="72" w:author="UWG" w:date="2011-02-16T17:12:00Z">
              <w:r>
                <w:rPr>
                  <w:sz w:val="18"/>
                  <w:szCs w:val="18"/>
                </w:rPr>
                <w:t>s</w:t>
              </w:r>
            </w:ins>
            <w:r w:rsidRPr="001B1368">
              <w:rPr>
                <w:sz w:val="18"/>
                <w:szCs w:val="18"/>
              </w:rPr>
              <w:t xml:space="preserve"> and sustains an environment of collaboration and trust to positively impact student achievement.</w:t>
            </w:r>
          </w:p>
          <w:p w:rsidR="00FB358E" w:rsidRPr="001B1368" w:rsidRDefault="00FB358E">
            <w:pPr>
              <w:ind w:left="288"/>
              <w:rPr>
                <w:sz w:val="18"/>
                <w:szCs w:val="18"/>
              </w:rPr>
            </w:pPr>
          </w:p>
          <w:p w:rsidR="00FB358E" w:rsidRDefault="00FB358E">
            <w:pPr>
              <w:rPr>
                <w:b/>
                <w:i/>
                <w:color w:val="0070C0"/>
                <w:sz w:val="18"/>
                <w:szCs w:val="18"/>
              </w:rPr>
            </w:pPr>
            <w:r>
              <w:rPr>
                <w:b/>
                <w:i/>
                <w:color w:val="0070C0"/>
                <w:sz w:val="18"/>
                <w:szCs w:val="18"/>
              </w:rPr>
              <w:t xml:space="preserve"> </w:t>
            </w:r>
          </w:p>
          <w:p w:rsidR="00FB358E" w:rsidRDefault="00FB358E" w:rsidP="00386CBF">
            <w:pPr>
              <w:rPr>
                <w:b/>
                <w:i/>
                <w:color w:val="0070C0"/>
                <w:sz w:val="18"/>
                <w:szCs w:val="18"/>
              </w:rPr>
            </w:pPr>
          </w:p>
        </w:tc>
      </w:tr>
      <w:tr w:rsidR="00A3298F" w:rsidTr="00502C53">
        <w:trPr>
          <w:trHeight w:val="2213"/>
          <w:trPrChange w:id="73" w:author=" " w:date="2011-02-28T18:17:00Z">
            <w:trPr>
              <w:trHeight w:val="2213"/>
            </w:trPr>
          </w:trPrChange>
        </w:trPr>
        <w:tc>
          <w:tcPr>
            <w:tcW w:w="11268" w:type="dxa"/>
            <w:gridSpan w:val="4"/>
            <w:tcPrChange w:id="74" w:author=" " w:date="2011-02-28T18:17:00Z">
              <w:tcPr>
                <w:tcW w:w="11376" w:type="dxa"/>
                <w:gridSpan w:val="5"/>
              </w:tcPr>
            </w:tcPrChange>
          </w:tcPr>
          <w:p w:rsidR="00F4120B" w:rsidRDefault="007B660E">
            <w:pPr>
              <w:rPr>
                <w:ins w:id="75" w:author=" " w:date="2011-03-07T15:37:00Z"/>
                <w:sz w:val="18"/>
                <w:szCs w:val="18"/>
              </w:rPr>
            </w:pPr>
            <w:r>
              <w:rPr>
                <w:b/>
                <w:i/>
                <w:sz w:val="18"/>
                <w:szCs w:val="18"/>
              </w:rPr>
              <w:t>Examples of evidence</w:t>
            </w:r>
            <w:r w:rsidR="00A3298F" w:rsidRPr="00A3298F">
              <w:rPr>
                <w:b/>
                <w:i/>
                <w:sz w:val="18"/>
                <w:szCs w:val="18"/>
              </w:rPr>
              <w:t>:</w:t>
            </w:r>
            <w:r w:rsidR="00602ABB">
              <w:rPr>
                <w:b/>
                <w:i/>
                <w:sz w:val="18"/>
                <w:szCs w:val="18"/>
              </w:rPr>
              <w:t xml:space="preserve"> </w:t>
            </w:r>
            <w:ins w:id="76" w:author=" " w:date="2011-03-07T14:03:00Z">
              <w:r w:rsidR="003C6065">
                <w:rPr>
                  <w:i/>
                  <w:sz w:val="18"/>
                  <w:szCs w:val="18"/>
                </w:rPr>
                <w:t>S</w:t>
              </w:r>
            </w:ins>
            <w:del w:id="77" w:author=" " w:date="2011-03-07T14:03:00Z">
              <w:r w:rsidR="00BC50AA" w:rsidRPr="00BC50AA">
                <w:rPr>
                  <w:i/>
                  <w:sz w:val="18"/>
                  <w:szCs w:val="18"/>
                  <w:rPrChange w:id="78" w:author=" " w:date="2011-03-07T14:03:00Z">
                    <w:rPr>
                      <w:b/>
                      <w:i/>
                      <w:sz w:val="18"/>
                      <w:szCs w:val="18"/>
                    </w:rPr>
                  </w:rPrChange>
                </w:rPr>
                <w:delText>S</w:delText>
              </w:r>
            </w:del>
            <w:r w:rsidR="00BC50AA" w:rsidRPr="00BC50AA">
              <w:rPr>
                <w:i/>
                <w:sz w:val="18"/>
                <w:szCs w:val="18"/>
                <w:rPrChange w:id="79" w:author=" " w:date="2011-03-07T14:03:00Z">
                  <w:rPr>
                    <w:b/>
                    <w:i/>
                    <w:sz w:val="18"/>
                    <w:szCs w:val="18"/>
                  </w:rPr>
                </w:rPrChange>
              </w:rPr>
              <w:t>IP</w:t>
            </w:r>
            <w:ins w:id="80" w:author=" " w:date="2011-03-07T14:47:00Z">
              <w:r w:rsidR="00AF13E2">
                <w:rPr>
                  <w:sz w:val="18"/>
                  <w:szCs w:val="18"/>
                </w:rPr>
                <w:t>,</w:t>
              </w:r>
            </w:ins>
            <w:del w:id="81" w:author=" " w:date="2011-03-07T14:47:00Z">
              <w:r w:rsidR="00602ABB" w:rsidDel="00AF13E2">
                <w:rPr>
                  <w:sz w:val="18"/>
                  <w:szCs w:val="18"/>
                </w:rPr>
                <w:delText>,</w:delText>
              </w:r>
            </w:del>
            <w:r w:rsidR="00602ABB">
              <w:rPr>
                <w:sz w:val="18"/>
                <w:szCs w:val="18"/>
              </w:rPr>
              <w:t xml:space="preserve"> belief statements, P</w:t>
            </w:r>
            <w:ins w:id="82" w:author=" " w:date="2011-03-07T14:57:00Z">
              <w:r w:rsidR="0046255D">
                <w:rPr>
                  <w:sz w:val="18"/>
                  <w:szCs w:val="18"/>
                </w:rPr>
                <w:t xml:space="preserve">rofessional </w:t>
              </w:r>
            </w:ins>
            <w:r w:rsidR="00602ABB">
              <w:rPr>
                <w:sz w:val="18"/>
                <w:szCs w:val="18"/>
              </w:rPr>
              <w:t>L</w:t>
            </w:r>
            <w:ins w:id="83" w:author=" " w:date="2011-03-07T14:57:00Z">
              <w:r w:rsidR="0046255D">
                <w:rPr>
                  <w:sz w:val="18"/>
                  <w:szCs w:val="18"/>
                </w:rPr>
                <w:t xml:space="preserve">earning </w:t>
              </w:r>
            </w:ins>
            <w:r w:rsidR="00602ABB">
              <w:rPr>
                <w:sz w:val="18"/>
                <w:szCs w:val="18"/>
              </w:rPr>
              <w:t>C</w:t>
            </w:r>
            <w:ins w:id="84" w:author=" " w:date="2011-03-07T14:57:00Z">
              <w:r w:rsidR="0046255D">
                <w:rPr>
                  <w:sz w:val="18"/>
                  <w:szCs w:val="18"/>
                </w:rPr>
                <w:t>ommunity (PLC)</w:t>
              </w:r>
            </w:ins>
            <w:r w:rsidR="00602ABB">
              <w:rPr>
                <w:sz w:val="18"/>
                <w:szCs w:val="18"/>
              </w:rPr>
              <w:t xml:space="preserve"> summary, </w:t>
            </w:r>
            <w:ins w:id="85" w:author=" " w:date="2011-03-07T14:50:00Z">
              <w:r w:rsidR="00D86BF4">
                <w:rPr>
                  <w:sz w:val="18"/>
                  <w:szCs w:val="18"/>
                </w:rPr>
                <w:t>c</w:t>
              </w:r>
            </w:ins>
            <w:del w:id="86" w:author=" " w:date="2011-03-07T14:50:00Z">
              <w:r w:rsidR="00602ABB" w:rsidDel="00D86BF4">
                <w:rPr>
                  <w:sz w:val="18"/>
                  <w:szCs w:val="18"/>
                </w:rPr>
                <w:delText>C</w:delText>
              </w:r>
            </w:del>
            <w:r w:rsidR="00602ABB">
              <w:rPr>
                <w:sz w:val="18"/>
                <w:szCs w:val="18"/>
              </w:rPr>
              <w:t xml:space="preserve">ollaboration minutes, newsletters, agendas, surveys, </w:t>
            </w:r>
            <w:del w:id="87" w:author=" " w:date="2011-03-07T14:40:00Z">
              <w:r w:rsidR="00602ABB" w:rsidDel="00AF13E2">
                <w:rPr>
                  <w:sz w:val="18"/>
                  <w:szCs w:val="18"/>
                </w:rPr>
                <w:delText>visuals posted</w:delText>
              </w:r>
            </w:del>
            <w:ins w:id="88" w:author=" " w:date="2011-03-07T14:40:00Z">
              <w:r w:rsidR="00AF13E2">
                <w:rPr>
                  <w:sz w:val="18"/>
                  <w:szCs w:val="18"/>
                </w:rPr>
                <w:t>signs/posters</w:t>
              </w:r>
            </w:ins>
            <w:r w:rsidR="00602ABB">
              <w:rPr>
                <w:sz w:val="18"/>
                <w:szCs w:val="18"/>
              </w:rPr>
              <w:t xml:space="preserve"> of vision, mission </w:t>
            </w:r>
            <w:del w:id="89" w:author=" " w:date="2011-03-07T14:41:00Z">
              <w:r w:rsidR="00602ABB" w:rsidDel="00AF13E2">
                <w:rPr>
                  <w:sz w:val="18"/>
                  <w:szCs w:val="18"/>
                </w:rPr>
                <w:delText>etc.,</w:delText>
              </w:r>
            </w:del>
            <w:r w:rsidR="00602ABB">
              <w:rPr>
                <w:sz w:val="18"/>
                <w:szCs w:val="18"/>
              </w:rPr>
              <w:t xml:space="preserve"> </w:t>
            </w:r>
          </w:p>
          <w:p w:rsidR="00F4120B" w:rsidRDefault="00F4120B">
            <w:pPr>
              <w:rPr>
                <w:ins w:id="90" w:author=" " w:date="2011-03-07T15:37:00Z"/>
                <w:sz w:val="18"/>
                <w:szCs w:val="18"/>
              </w:rPr>
            </w:pPr>
          </w:p>
          <w:p w:rsidR="00F4120B" w:rsidRDefault="00F4120B">
            <w:pPr>
              <w:rPr>
                <w:ins w:id="91" w:author=" " w:date="2011-03-07T15:37:00Z"/>
                <w:sz w:val="18"/>
                <w:szCs w:val="18"/>
              </w:rPr>
            </w:pPr>
          </w:p>
          <w:p w:rsidR="00F4120B" w:rsidRDefault="00F4120B">
            <w:pPr>
              <w:rPr>
                <w:ins w:id="92" w:author=" " w:date="2011-03-07T15:37:00Z"/>
                <w:sz w:val="18"/>
                <w:szCs w:val="18"/>
              </w:rPr>
            </w:pPr>
          </w:p>
          <w:p w:rsidR="00F4120B" w:rsidRDefault="00F4120B">
            <w:pPr>
              <w:rPr>
                <w:ins w:id="93" w:author=" " w:date="2011-03-07T15:37:00Z"/>
                <w:sz w:val="18"/>
                <w:szCs w:val="18"/>
              </w:rPr>
            </w:pPr>
          </w:p>
          <w:p w:rsidR="00F4120B" w:rsidRDefault="00F4120B">
            <w:pPr>
              <w:rPr>
                <w:ins w:id="94" w:author=" " w:date="2011-03-07T15:37:00Z"/>
                <w:sz w:val="18"/>
                <w:szCs w:val="18"/>
              </w:rPr>
            </w:pPr>
          </w:p>
          <w:p w:rsidR="00F4120B" w:rsidRDefault="00F4120B">
            <w:pPr>
              <w:rPr>
                <w:ins w:id="95" w:author=" " w:date="2011-03-07T15:37:00Z"/>
                <w:sz w:val="18"/>
                <w:szCs w:val="18"/>
              </w:rPr>
            </w:pPr>
          </w:p>
          <w:p w:rsidR="00F4120B" w:rsidRDefault="00F4120B">
            <w:pPr>
              <w:rPr>
                <w:ins w:id="96" w:author=" " w:date="2011-03-07T15:37:00Z"/>
                <w:sz w:val="18"/>
                <w:szCs w:val="18"/>
              </w:rPr>
            </w:pPr>
          </w:p>
          <w:p w:rsidR="00F4120B" w:rsidRDefault="00F4120B">
            <w:pPr>
              <w:rPr>
                <w:ins w:id="97" w:author=" " w:date="2011-03-07T15:37:00Z"/>
                <w:sz w:val="18"/>
                <w:szCs w:val="18"/>
              </w:rPr>
            </w:pPr>
          </w:p>
          <w:p w:rsidR="00F4120B" w:rsidRDefault="00F4120B">
            <w:pPr>
              <w:rPr>
                <w:ins w:id="98" w:author=" " w:date="2011-03-07T15:37:00Z"/>
                <w:sz w:val="18"/>
                <w:szCs w:val="18"/>
              </w:rPr>
            </w:pPr>
          </w:p>
          <w:p w:rsidR="00F4120B" w:rsidRDefault="00F4120B">
            <w:pPr>
              <w:rPr>
                <w:sz w:val="18"/>
                <w:szCs w:val="18"/>
              </w:rPr>
            </w:pPr>
          </w:p>
        </w:tc>
      </w:tr>
      <w:tr w:rsidR="003C6065" w:rsidTr="00502C53">
        <w:trPr>
          <w:trHeight w:val="2213"/>
          <w:ins w:id="99" w:author=" " w:date="2011-03-07T14:04:00Z"/>
        </w:trPr>
        <w:tc>
          <w:tcPr>
            <w:tcW w:w="11268" w:type="dxa"/>
            <w:gridSpan w:val="4"/>
          </w:tcPr>
          <w:p w:rsidR="003C6065" w:rsidRDefault="003C6065">
            <w:pPr>
              <w:rPr>
                <w:ins w:id="100" w:author=" " w:date="2011-03-07T15:37:00Z"/>
                <w:b/>
                <w:i/>
                <w:sz w:val="18"/>
                <w:szCs w:val="18"/>
              </w:rPr>
            </w:pPr>
            <w:ins w:id="101" w:author=" " w:date="2011-03-07T14:04:00Z">
              <w:r>
                <w:rPr>
                  <w:b/>
                  <w:i/>
                  <w:sz w:val="18"/>
                  <w:szCs w:val="18"/>
                </w:rPr>
                <w:t>Comments:</w:t>
              </w:r>
            </w:ins>
          </w:p>
          <w:p w:rsidR="00381E89" w:rsidRDefault="00381E89">
            <w:pPr>
              <w:rPr>
                <w:ins w:id="102" w:author=" " w:date="2011-03-07T15:37:00Z"/>
                <w:b/>
                <w:i/>
                <w:sz w:val="18"/>
                <w:szCs w:val="18"/>
              </w:rPr>
            </w:pPr>
          </w:p>
          <w:p w:rsidR="00381E89" w:rsidRDefault="00381E89">
            <w:pPr>
              <w:rPr>
                <w:ins w:id="103" w:author=" " w:date="2011-03-07T15:38:00Z"/>
                <w:b/>
                <w:i/>
                <w:sz w:val="18"/>
                <w:szCs w:val="18"/>
              </w:rPr>
            </w:pPr>
          </w:p>
          <w:p w:rsidR="00381E89" w:rsidRDefault="00381E89">
            <w:pPr>
              <w:rPr>
                <w:ins w:id="104" w:author=" " w:date="2011-03-07T15:38:00Z"/>
                <w:b/>
                <w:i/>
                <w:sz w:val="18"/>
                <w:szCs w:val="18"/>
              </w:rPr>
            </w:pPr>
          </w:p>
          <w:p w:rsidR="00381E89" w:rsidRDefault="00381E89">
            <w:pPr>
              <w:rPr>
                <w:ins w:id="105" w:author=" " w:date="2011-03-07T15:38:00Z"/>
                <w:b/>
                <w:i/>
                <w:sz w:val="18"/>
                <w:szCs w:val="18"/>
              </w:rPr>
            </w:pPr>
          </w:p>
          <w:p w:rsidR="00381E89" w:rsidRDefault="00381E89">
            <w:pPr>
              <w:rPr>
                <w:ins w:id="106" w:author=" " w:date="2011-03-07T15:38:00Z"/>
                <w:b/>
                <w:i/>
                <w:sz w:val="18"/>
                <w:szCs w:val="18"/>
              </w:rPr>
            </w:pPr>
          </w:p>
          <w:p w:rsidR="00381E89" w:rsidRDefault="00381E89">
            <w:pPr>
              <w:rPr>
                <w:ins w:id="107" w:author=" " w:date="2011-03-07T15:38:00Z"/>
                <w:b/>
                <w:i/>
                <w:sz w:val="18"/>
                <w:szCs w:val="18"/>
              </w:rPr>
            </w:pPr>
          </w:p>
          <w:p w:rsidR="00381E89" w:rsidRDefault="00381E89">
            <w:pPr>
              <w:rPr>
                <w:ins w:id="108" w:author=" " w:date="2011-03-07T15:38:00Z"/>
                <w:b/>
                <w:i/>
                <w:sz w:val="18"/>
                <w:szCs w:val="18"/>
              </w:rPr>
            </w:pPr>
          </w:p>
          <w:p w:rsidR="00381E89" w:rsidRDefault="00381E89">
            <w:pPr>
              <w:rPr>
                <w:ins w:id="109" w:author=" " w:date="2011-03-07T15:38:00Z"/>
                <w:b/>
                <w:i/>
                <w:sz w:val="18"/>
                <w:szCs w:val="18"/>
              </w:rPr>
            </w:pPr>
          </w:p>
          <w:p w:rsidR="00381E89" w:rsidRDefault="00381E89">
            <w:pPr>
              <w:rPr>
                <w:ins w:id="110" w:author=" " w:date="2011-03-07T15:38:00Z"/>
                <w:b/>
                <w:i/>
                <w:sz w:val="18"/>
                <w:szCs w:val="18"/>
              </w:rPr>
            </w:pPr>
          </w:p>
          <w:p w:rsidR="00381E89" w:rsidRDefault="00381E89">
            <w:pPr>
              <w:rPr>
                <w:ins w:id="111" w:author=" " w:date="2011-03-07T15:38:00Z"/>
                <w:b/>
                <w:i/>
                <w:sz w:val="18"/>
                <w:szCs w:val="18"/>
              </w:rPr>
            </w:pPr>
          </w:p>
          <w:p w:rsidR="00381E89" w:rsidRDefault="00381E89">
            <w:pPr>
              <w:rPr>
                <w:ins w:id="112" w:author=" " w:date="2011-03-07T15:38:00Z"/>
                <w:b/>
                <w:i/>
                <w:sz w:val="18"/>
                <w:szCs w:val="18"/>
              </w:rPr>
            </w:pPr>
          </w:p>
          <w:p w:rsidR="00381E89" w:rsidRDefault="00381E89">
            <w:pPr>
              <w:rPr>
                <w:ins w:id="113" w:author=" " w:date="2011-03-07T14:04:00Z"/>
                <w:b/>
                <w:i/>
                <w:sz w:val="18"/>
                <w:szCs w:val="18"/>
              </w:rPr>
            </w:pPr>
          </w:p>
        </w:tc>
      </w:tr>
      <w:tr w:rsidR="00602ABB" w:rsidDel="00D64DF7" w:rsidTr="00FB358E">
        <w:trPr>
          <w:trHeight w:val="2213"/>
          <w:del w:id="114" w:author=" " w:date="2011-02-25T15:30:00Z"/>
          <w:trPrChange w:id="115" w:author=" " w:date="2011-02-28T18:17:00Z">
            <w:trPr>
              <w:trHeight w:val="2213"/>
            </w:trPr>
          </w:trPrChange>
        </w:trPr>
        <w:tc>
          <w:tcPr>
            <w:tcW w:w="11268" w:type="dxa"/>
            <w:gridSpan w:val="4"/>
            <w:tcPrChange w:id="116" w:author=" " w:date="2011-02-28T18:17:00Z">
              <w:tcPr>
                <w:tcW w:w="11376" w:type="dxa"/>
                <w:gridSpan w:val="5"/>
              </w:tcPr>
            </w:tcPrChange>
          </w:tcPr>
          <w:p w:rsidR="00602ABB" w:rsidRPr="00602ABB" w:rsidDel="00D64DF7" w:rsidRDefault="00602ABB">
            <w:pPr>
              <w:rPr>
                <w:del w:id="117" w:author=" " w:date="2011-02-25T15:30:00Z"/>
                <w:sz w:val="18"/>
                <w:szCs w:val="18"/>
              </w:rPr>
            </w:pPr>
            <w:del w:id="118" w:author=" " w:date="2011-02-25T15:30:00Z">
              <w:r w:rsidDel="00D64DF7">
                <w:rPr>
                  <w:b/>
                  <w:i/>
                  <w:sz w:val="18"/>
                  <w:szCs w:val="18"/>
                </w:rPr>
                <w:lastRenderedPageBreak/>
                <w:delText xml:space="preserve">  </w:delText>
              </w:r>
            </w:del>
          </w:p>
        </w:tc>
      </w:tr>
    </w:tbl>
    <w:p w:rsidR="00AB54A2" w:rsidRDefault="00AB54A2"/>
    <w:p w:rsidR="00AB54A2" w:rsidRDefault="00AB54A2">
      <w:pPr>
        <w:rPr>
          <w:ins w:id="119" w:author=" " w:date="2011-02-25T15:30:00Z"/>
        </w:rPr>
      </w:pPr>
    </w:p>
    <w:p w:rsidR="00D64DF7" w:rsidDel="008F4D58" w:rsidRDefault="00D64DF7">
      <w:pPr>
        <w:rPr>
          <w:ins w:id="120" w:author=" " w:date="2011-02-25T15:30:00Z"/>
          <w:del w:id="121" w:author="Simmelink, Patti" w:date="2011-09-30T15:35:00Z"/>
        </w:rPr>
      </w:pPr>
    </w:p>
    <w:p w:rsidR="00D64DF7" w:rsidDel="008F4D58" w:rsidRDefault="00D64DF7">
      <w:pPr>
        <w:rPr>
          <w:ins w:id="122" w:author=" " w:date="2011-02-25T15:30:00Z"/>
          <w:del w:id="123" w:author="Simmelink, Patti" w:date="2011-09-30T15:35:00Z"/>
        </w:rPr>
      </w:pPr>
    </w:p>
    <w:p w:rsidR="00D64DF7" w:rsidDel="002F265B" w:rsidRDefault="00D64DF7">
      <w:pPr>
        <w:rPr>
          <w:del w:id="124" w:author=" " w:date="2011-03-07T15:41:00Z"/>
        </w:rPr>
      </w:pPr>
    </w:p>
    <w:p w:rsidR="00AB54A2" w:rsidDel="002F265B" w:rsidRDefault="00AB54A2">
      <w:pPr>
        <w:rPr>
          <w:del w:id="125" w:author=" " w:date="2011-03-07T15:41:00Z"/>
        </w:rPr>
      </w:pPr>
    </w:p>
    <w:p w:rsidR="00AB54A2" w:rsidDel="003C6065" w:rsidRDefault="00AB54A2">
      <w:pPr>
        <w:rPr>
          <w:del w:id="126" w:author=" " w:date="2011-03-07T14:04:00Z"/>
        </w:rPr>
      </w:pPr>
    </w:p>
    <w:p w:rsidR="00502C53" w:rsidDel="003C6065" w:rsidRDefault="00502C53">
      <w:pPr>
        <w:rPr>
          <w:del w:id="127" w:author=" " w:date="2011-03-07T14:04:00Z"/>
        </w:rPr>
      </w:pPr>
    </w:p>
    <w:p w:rsidR="00AB54A2" w:rsidDel="003C6065" w:rsidRDefault="00AB54A2">
      <w:pPr>
        <w:rPr>
          <w:del w:id="128" w:author=" " w:date="2011-03-07T14:04:00Z"/>
        </w:rPr>
      </w:pPr>
    </w:p>
    <w:p w:rsidR="00AB54A2" w:rsidRDefault="00AB54A2">
      <w:pPr>
        <w:tabs>
          <w:tab w:val="left" w:pos="9578"/>
        </w:tabs>
      </w:pPr>
      <w:r>
        <w:tab/>
      </w:r>
    </w:p>
    <w:p w:rsidR="008F4D58" w:rsidRDefault="001B1368">
      <w:pPr>
        <w:rPr>
          <w:ins w:id="129" w:author="Simmelink, Patti" w:date="2011-09-30T15:36:00Z"/>
          <w:b/>
        </w:rPr>
      </w:pPr>
      <w:r>
        <w:rPr>
          <w:b/>
        </w:rPr>
        <w:t>Criterion</w:t>
      </w:r>
      <w:r w:rsidR="00AB54A2">
        <w:rPr>
          <w:b/>
        </w:rPr>
        <w:t xml:space="preserve"> #2: Providing for school safety.</w:t>
      </w:r>
      <w:r w:rsidR="00380A22">
        <w:rPr>
          <w:b/>
        </w:rPr>
        <w:t xml:space="preserve"> </w:t>
      </w:r>
    </w:p>
    <w:p w:rsidR="008F4D58" w:rsidRDefault="008F4D58">
      <w:pPr>
        <w:rPr>
          <w:ins w:id="130" w:author="Simmelink, Patti" w:date="2011-09-30T15:36:00Z"/>
          <w:b/>
        </w:rPr>
      </w:pPr>
    </w:p>
    <w:p w:rsidR="00AB54A2" w:rsidRDefault="008F4D58">
      <w:pPr>
        <w:rPr>
          <w:b/>
        </w:rPr>
      </w:pPr>
      <w:ins w:id="131" w:author="Simmelink, Patti" w:date="2011-09-30T15:36:00Z">
        <w:r>
          <w:rPr>
            <w:b/>
            <w:noProof/>
          </w:rPr>
          <mc:AlternateContent>
            <mc:Choice Requires="wps">
              <w:drawing>
                <wp:anchor distT="0" distB="0" distL="114300" distR="114300" simplePos="0" relativeHeight="251663360"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3" name="Rectangle 3"/>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00.6pt;margin-top:2.35pt;width:12.2pt;height:8.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DaWSGaZgIAABkFAAAOAAAAAAAAAAAAAAAAAC4CAABkcnMv&#10;ZTJvRG9jLnhtbFBLAQItABQABgAIAAAAIQB4MpYm3AAAAAgBAAAPAAAAAAAAAAAAAAAAAMAEAABk&#10;cnMvZG93bnJldi54bWxQSwUGAAAAAAQABADzAAAAyQUAAAAA&#10;" fillcolor="white [3201]" strokecolor="black [3200]" strokeweight=".25pt"/>
              </w:pict>
            </mc:Fallback>
          </mc:AlternateContent>
        </w:r>
        <w:r w:rsidRPr="008D2744">
          <w:rPr>
            <w:b/>
            <w:i/>
          </w:rPr>
          <w:t>Not Applicable</w:t>
        </w:r>
        <w:r>
          <w:rPr>
            <w:b/>
          </w:rPr>
          <w:t xml:space="preserve">    </w:t>
        </w:r>
      </w:ins>
      <w:r w:rsidR="00380A22">
        <w:rPr>
          <w:b/>
        </w:rPr>
        <w:t xml:space="preserve">    </w:t>
      </w:r>
    </w:p>
    <w:p w:rsidR="00AB54A2" w:rsidRDefault="00AB54A2">
      <w:pPr>
        <w:rPr>
          <w:b/>
          <w:sz w:val="18"/>
          <w:szCs w:val="18"/>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32" w:author=" " w:date="2011-02-28T18:17:00Z">
          <w:tblPr>
            <w:tblW w:w="11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33">
          <w:tblGrid>
            <w:gridCol w:w="108"/>
            <w:gridCol w:w="2243"/>
            <w:gridCol w:w="2350"/>
            <w:gridCol w:w="2350"/>
            <w:gridCol w:w="4433"/>
          </w:tblGrid>
        </w:tblGridChange>
      </w:tblGrid>
      <w:tr w:rsidR="00AB54A2" w:rsidRPr="00A6080C" w:rsidTr="00502C53">
        <w:trPr>
          <w:trHeight w:val="449"/>
        </w:trPr>
        <w:tc>
          <w:tcPr>
            <w:tcW w:w="11376" w:type="dxa"/>
            <w:gridSpan w:val="4"/>
            <w:shd w:val="clear" w:color="auto" w:fill="CCFFFF"/>
            <w:vAlign w:val="center"/>
            <w:tcPrChange w:id="134" w:author=" " w:date="2011-02-28T18:17:00Z">
              <w:tcPr>
                <w:tcW w:w="11484" w:type="dxa"/>
                <w:gridSpan w:val="5"/>
                <w:shd w:val="clear" w:color="auto" w:fill="CCFFFF"/>
              </w:tcPr>
            </w:tcPrChange>
          </w:tcPr>
          <w:p w:rsidR="00F4120B" w:rsidRDefault="00D00358" w:rsidP="00F4120B">
            <w:pPr>
              <w:numPr>
                <w:numberingChange w:id="135" w:author="UWG" w:date="2011-02-16T17:09:00Z" w:original="%1:1:4:."/>
              </w:numPr>
              <w:rPr>
                <w:del w:id="136" w:author=" " w:date="2011-02-25T11:48:00Z"/>
                <w:b/>
                <w:sz w:val="18"/>
                <w:szCs w:val="18"/>
              </w:rPr>
              <w:pPrChange w:id="137" w:author=" " w:date="2011-02-25T11:48:00Z">
                <w:pPr>
                  <w:numPr>
                    <w:numId w:val="15"/>
                  </w:numPr>
                  <w:ind w:left="720" w:hanging="360"/>
                </w:pPr>
              </w:pPrChange>
            </w:pPr>
            <w:ins w:id="138" w:author=" " w:date="2011-02-25T11:48:00Z">
              <w:r>
                <w:rPr>
                  <w:b/>
                  <w:sz w:val="18"/>
                  <w:szCs w:val="18"/>
                </w:rPr>
                <w:t xml:space="preserve">     </w:t>
              </w:r>
            </w:ins>
            <w:r>
              <w:rPr>
                <w:b/>
                <w:sz w:val="18"/>
                <w:szCs w:val="18"/>
              </w:rPr>
              <w:t>Principals provide for a safe and orderly environment</w:t>
            </w:r>
            <w:ins w:id="139" w:author=" " w:date="2011-02-25T11:48:00Z">
              <w:r>
                <w:rPr>
                  <w:b/>
                  <w:sz w:val="18"/>
                  <w:szCs w:val="18"/>
                </w:rPr>
                <w:t>.</w:t>
              </w:r>
            </w:ins>
            <w:del w:id="140" w:author=" " w:date="2011-02-25T11:48:00Z">
              <w:r>
                <w:rPr>
                  <w:b/>
                  <w:sz w:val="18"/>
                  <w:szCs w:val="18"/>
                </w:rPr>
                <w:delText xml:space="preserve">: </w:delText>
              </w:r>
            </w:del>
          </w:p>
          <w:p w:rsidR="00792811" w:rsidRPr="00A6080C" w:rsidRDefault="00792811">
            <w:pPr>
              <w:rPr>
                <w:del w:id="141" w:author=" " w:date="2011-02-25T11:48:00Z"/>
                <w:b/>
                <w:sz w:val="18"/>
                <w:szCs w:val="18"/>
              </w:rPr>
            </w:pPr>
          </w:p>
          <w:p w:rsidR="00792811" w:rsidRPr="00A6080C" w:rsidRDefault="00792811">
            <w:pPr>
              <w:rPr>
                <w:b/>
                <w:sz w:val="18"/>
                <w:szCs w:val="18"/>
              </w:rPr>
            </w:pPr>
          </w:p>
        </w:tc>
      </w:tr>
      <w:tr w:rsidR="003C6065" w:rsidRPr="00A6080C" w:rsidTr="003C6065">
        <w:tblPrEx>
          <w:tblPrExChange w:id="142" w:author=" " w:date="2011-03-07T14:04:00Z">
            <w:tblPrEx>
              <w:tblW w:w="11376" w:type="dxa"/>
              <w:tblInd w:w="108" w:type="dxa"/>
            </w:tblPrEx>
          </w:tblPrExChange>
        </w:tblPrEx>
        <w:trPr>
          <w:trPrChange w:id="143" w:author=" " w:date="2011-03-07T14:04:00Z">
            <w:trPr>
              <w:gridBefore w:val="1"/>
            </w:trPr>
          </w:trPrChange>
        </w:trPr>
        <w:tc>
          <w:tcPr>
            <w:tcW w:w="2844" w:type="dxa"/>
            <w:shd w:val="clear" w:color="auto" w:fill="E0E0E0"/>
            <w:vAlign w:val="center"/>
            <w:tcPrChange w:id="144" w:author=" " w:date="2011-03-07T14:04:00Z">
              <w:tcPr>
                <w:tcW w:w="2243" w:type="dxa"/>
                <w:shd w:val="clear" w:color="auto" w:fill="E0E0E0"/>
                <w:vAlign w:val="center"/>
              </w:tcPr>
            </w:tcPrChange>
          </w:tcPr>
          <w:p w:rsidR="000905C3" w:rsidRPr="000905C3" w:rsidRDefault="000905C3" w:rsidP="000905C3">
            <w:pPr>
              <w:jc w:val="center"/>
              <w:rPr>
                <w:ins w:id="145" w:author="Simmelink, Patti" w:date="2011-09-30T15:24:00Z"/>
                <w:b/>
                <w:sz w:val="14"/>
                <w:szCs w:val="14"/>
                <w:rPrChange w:id="146" w:author="Simmelink, Patti" w:date="2011-09-30T15:24:00Z">
                  <w:rPr>
                    <w:ins w:id="147" w:author="Simmelink, Patti" w:date="2011-09-30T15:24:00Z"/>
                    <w:b/>
                    <w:sz w:val="18"/>
                    <w:szCs w:val="18"/>
                  </w:rPr>
                </w:rPrChange>
              </w:rPr>
            </w:pPr>
          </w:p>
          <w:p w:rsidR="000905C3" w:rsidRDefault="000905C3" w:rsidP="000905C3">
            <w:pPr>
              <w:jc w:val="center"/>
              <w:rPr>
                <w:ins w:id="148" w:author="Simmelink, Patti" w:date="2011-09-30T15:24:00Z"/>
                <w:b/>
                <w:sz w:val="18"/>
                <w:szCs w:val="18"/>
              </w:rPr>
            </w:pPr>
            <w:ins w:id="149" w:author="Simmelink, Patti" w:date="2011-09-30T15:24:00Z">
              <w:r>
                <w:rPr>
                  <w:b/>
                  <w:sz w:val="18"/>
                  <w:szCs w:val="18"/>
                </w:rPr>
                <w:t>Unsatisfactory</w:t>
              </w:r>
            </w:ins>
          </w:p>
          <w:p w:rsidR="003C6065" w:rsidRPr="00A6080C" w:rsidDel="000905C3" w:rsidRDefault="000905C3" w:rsidP="000905C3">
            <w:pPr>
              <w:jc w:val="center"/>
              <w:rPr>
                <w:del w:id="150" w:author="Simmelink, Patti" w:date="2011-09-30T15:24:00Z"/>
                <w:b/>
                <w:sz w:val="18"/>
                <w:szCs w:val="18"/>
              </w:rPr>
            </w:pPr>
            <w:ins w:id="151" w:author="Simmelink, Patti" w:date="2011-09-30T15:24:00Z">
              <w:r>
                <w:rPr>
                  <w:b/>
                  <w:sz w:val="18"/>
                  <w:szCs w:val="18"/>
                </w:rPr>
                <w:t>(Comment Required)</w:t>
              </w:r>
            </w:ins>
            <w:del w:id="152" w:author="Simmelink, Patti" w:date="2011-09-30T15:24:00Z">
              <w:r w:rsidR="003C6065" w:rsidDel="000905C3">
                <w:rPr>
                  <w:b/>
                  <w:sz w:val="18"/>
                  <w:szCs w:val="18"/>
                </w:rPr>
                <w:delText>Not Demonstrated/</w:delText>
              </w:r>
            </w:del>
          </w:p>
          <w:p w:rsidR="003C6065" w:rsidRPr="00A6080C" w:rsidDel="000905C3" w:rsidRDefault="003C6065">
            <w:pPr>
              <w:jc w:val="center"/>
              <w:rPr>
                <w:del w:id="153" w:author="Simmelink, Patti" w:date="2011-09-30T15:24:00Z"/>
                <w:b/>
                <w:sz w:val="18"/>
                <w:szCs w:val="18"/>
              </w:rPr>
            </w:pPr>
            <w:del w:id="154" w:author="Simmelink, Patti" w:date="2011-09-30T15:24:00Z">
              <w:r w:rsidDel="000905C3">
                <w:rPr>
                  <w:b/>
                  <w:sz w:val="18"/>
                  <w:szCs w:val="18"/>
                </w:rPr>
                <w:delText>Unsatisfactory</w:delText>
              </w:r>
            </w:del>
          </w:p>
          <w:p w:rsidR="003C6065" w:rsidRPr="00A6080C" w:rsidRDefault="003C6065">
            <w:pPr>
              <w:jc w:val="center"/>
              <w:rPr>
                <w:b/>
                <w:sz w:val="18"/>
                <w:szCs w:val="18"/>
              </w:rPr>
            </w:pPr>
            <w:del w:id="155" w:author="Simmelink, Patti" w:date="2011-09-30T15:24:00Z">
              <w:r w:rsidDel="000905C3">
                <w:rPr>
                  <w:b/>
                  <w:sz w:val="18"/>
                  <w:szCs w:val="18"/>
                </w:rPr>
                <w:delText xml:space="preserve">(Comment Required) </w:delText>
              </w:r>
            </w:del>
          </w:p>
        </w:tc>
        <w:tc>
          <w:tcPr>
            <w:tcW w:w="2844" w:type="dxa"/>
            <w:shd w:val="clear" w:color="auto" w:fill="E0E0E0"/>
            <w:vAlign w:val="center"/>
            <w:tcPrChange w:id="156" w:author=" " w:date="2011-03-07T14:04:00Z">
              <w:tcPr>
                <w:tcW w:w="2350" w:type="dxa"/>
                <w:shd w:val="clear" w:color="auto" w:fill="E0E0E0"/>
                <w:vAlign w:val="center"/>
              </w:tcPr>
            </w:tcPrChange>
          </w:tcPr>
          <w:p w:rsidR="003C6065" w:rsidRPr="00A6080C" w:rsidRDefault="003C6065">
            <w:pPr>
              <w:jc w:val="center"/>
              <w:rPr>
                <w:b/>
                <w:sz w:val="18"/>
                <w:szCs w:val="18"/>
              </w:rPr>
            </w:pPr>
            <w:r>
              <w:rPr>
                <w:b/>
                <w:sz w:val="18"/>
                <w:szCs w:val="18"/>
              </w:rPr>
              <w:t>Developing</w:t>
            </w:r>
          </w:p>
        </w:tc>
        <w:tc>
          <w:tcPr>
            <w:tcW w:w="2844" w:type="dxa"/>
            <w:shd w:val="clear" w:color="auto" w:fill="E0E0E0"/>
            <w:vAlign w:val="center"/>
            <w:tcPrChange w:id="157" w:author=" " w:date="2011-03-07T14:04:00Z">
              <w:tcPr>
                <w:tcW w:w="2350" w:type="dxa"/>
                <w:shd w:val="clear" w:color="auto" w:fill="E0E0E0"/>
                <w:vAlign w:val="center"/>
              </w:tcPr>
            </w:tcPrChange>
          </w:tcPr>
          <w:p w:rsidR="003C6065" w:rsidRPr="00A6080C" w:rsidRDefault="003C6065">
            <w:pPr>
              <w:jc w:val="center"/>
              <w:rPr>
                <w:b/>
                <w:sz w:val="18"/>
                <w:szCs w:val="18"/>
              </w:rPr>
            </w:pPr>
            <w:r>
              <w:rPr>
                <w:b/>
                <w:sz w:val="18"/>
                <w:szCs w:val="18"/>
              </w:rPr>
              <w:t xml:space="preserve">Proficient </w:t>
            </w:r>
          </w:p>
        </w:tc>
        <w:tc>
          <w:tcPr>
            <w:tcW w:w="2844" w:type="dxa"/>
            <w:shd w:val="clear" w:color="auto" w:fill="E0E0E0"/>
            <w:vAlign w:val="center"/>
            <w:tcPrChange w:id="158" w:author=" " w:date="2011-03-07T14:04:00Z">
              <w:tcPr>
                <w:tcW w:w="4433" w:type="dxa"/>
                <w:shd w:val="clear" w:color="auto" w:fill="E0E0E0"/>
                <w:vAlign w:val="center"/>
              </w:tcPr>
            </w:tcPrChange>
          </w:tcPr>
          <w:p w:rsidR="00F4120B" w:rsidRDefault="003C6065">
            <w:pPr>
              <w:jc w:val="center"/>
              <w:rPr>
                <w:del w:id="159" w:author=" " w:date="2011-03-07T14:40:00Z"/>
                <w:b/>
                <w:sz w:val="18"/>
                <w:szCs w:val="18"/>
              </w:rPr>
            </w:pPr>
            <w:r>
              <w:rPr>
                <w:b/>
                <w:sz w:val="18"/>
                <w:szCs w:val="18"/>
              </w:rPr>
              <w:t>Accomplished</w:t>
            </w:r>
          </w:p>
          <w:p w:rsidR="00F4120B" w:rsidRDefault="003C6065">
            <w:pPr>
              <w:jc w:val="center"/>
              <w:rPr>
                <w:b/>
                <w:sz w:val="18"/>
                <w:szCs w:val="18"/>
              </w:rPr>
            </w:pPr>
            <w:del w:id="160" w:author=" " w:date="2011-03-07T14:40:00Z">
              <w:r w:rsidDel="00992B34">
                <w:rPr>
                  <w:b/>
                  <w:sz w:val="18"/>
                  <w:szCs w:val="18"/>
                </w:rPr>
                <w:delText>Design Notes</w:delText>
              </w:r>
            </w:del>
          </w:p>
        </w:tc>
      </w:tr>
      <w:tr w:rsidR="003C6065" w:rsidRPr="00A6080C" w:rsidTr="003C6065">
        <w:tblPrEx>
          <w:tblPrExChange w:id="161" w:author=" " w:date="2011-03-07T14:04:00Z">
            <w:tblPrEx>
              <w:tblW w:w="11376" w:type="dxa"/>
              <w:tblInd w:w="108" w:type="dxa"/>
            </w:tblPrEx>
          </w:tblPrExChange>
        </w:tblPrEx>
        <w:trPr>
          <w:trPrChange w:id="162" w:author=" " w:date="2011-03-07T14:04:00Z">
            <w:trPr>
              <w:gridBefore w:val="1"/>
            </w:trPr>
          </w:trPrChange>
        </w:trPr>
        <w:tc>
          <w:tcPr>
            <w:tcW w:w="2844" w:type="dxa"/>
            <w:tcPrChange w:id="163" w:author=" " w:date="2011-03-07T14:04:00Z">
              <w:tcPr>
                <w:tcW w:w="2243" w:type="dxa"/>
              </w:tcPr>
            </w:tcPrChange>
          </w:tcPr>
          <w:p w:rsidR="003C6065" w:rsidRPr="00A6080C" w:rsidRDefault="003C6065">
            <w:pPr>
              <w:spacing w:before="120" w:after="120"/>
              <w:rPr>
                <w:sz w:val="18"/>
                <w:szCs w:val="18"/>
              </w:rPr>
            </w:pPr>
            <w:r>
              <w:rPr>
                <w:sz w:val="18"/>
                <w:szCs w:val="18"/>
              </w:rPr>
              <w:t xml:space="preserve"> </w:t>
            </w:r>
          </w:p>
          <w:p w:rsidR="003C6065" w:rsidRPr="00A6080C" w:rsidRDefault="003C6065">
            <w:pPr>
              <w:numPr>
                <w:ilvl w:val="0"/>
                <w:numId w:val="10"/>
              </w:numPr>
              <w:rPr>
                <w:sz w:val="18"/>
                <w:szCs w:val="18"/>
              </w:rPr>
            </w:pPr>
            <w:r>
              <w:rPr>
                <w:sz w:val="18"/>
                <w:szCs w:val="18"/>
              </w:rPr>
              <w:t xml:space="preserve">Not </w:t>
            </w:r>
            <w:del w:id="164" w:author=" " w:date="2011-02-25T11:48:00Z">
              <w:r>
                <w:rPr>
                  <w:sz w:val="18"/>
                  <w:szCs w:val="18"/>
                </w:rPr>
                <w:delText>looked for</w:delText>
              </w:r>
            </w:del>
            <w:ins w:id="165" w:author=" " w:date="2011-02-25T11:48:00Z">
              <w:del w:id="166" w:author="Simmelink, Patti" w:date="2011-09-30T15:24:00Z">
                <w:r w:rsidDel="000905C3">
                  <w:rPr>
                    <w:sz w:val="18"/>
                    <w:szCs w:val="18"/>
                  </w:rPr>
                  <w:delText>applicable</w:delText>
                </w:r>
              </w:del>
            </w:ins>
            <w:del w:id="167" w:author="Simmelink, Patti" w:date="2011-09-30T15:24:00Z">
              <w:r w:rsidDel="000905C3">
                <w:rPr>
                  <w:sz w:val="18"/>
                  <w:szCs w:val="18"/>
                </w:rPr>
                <w:delText>.</w:delText>
              </w:r>
            </w:del>
            <w:ins w:id="168" w:author="Simmelink, Patti" w:date="2011-09-30T15:24:00Z">
              <w:r w:rsidR="000905C3">
                <w:rPr>
                  <w:sz w:val="18"/>
                  <w:szCs w:val="18"/>
                </w:rPr>
                <w:t>demonstrated at this time.</w:t>
              </w:r>
            </w:ins>
          </w:p>
          <w:p w:rsidR="000905C3" w:rsidRDefault="000905C3">
            <w:pPr>
              <w:jc w:val="center"/>
              <w:rPr>
                <w:ins w:id="169" w:author="Simmelink, Patti" w:date="2011-09-30T15:25:00Z"/>
                <w:sz w:val="18"/>
                <w:szCs w:val="18"/>
              </w:rPr>
            </w:pPr>
          </w:p>
          <w:p w:rsidR="003C6065" w:rsidRPr="00A6080C" w:rsidRDefault="003C6065">
            <w:pPr>
              <w:jc w:val="center"/>
              <w:rPr>
                <w:sz w:val="18"/>
                <w:szCs w:val="18"/>
              </w:rPr>
            </w:pPr>
            <w:r>
              <w:rPr>
                <w:sz w:val="18"/>
                <w:szCs w:val="18"/>
              </w:rPr>
              <w:t>or</w:t>
            </w:r>
          </w:p>
          <w:p w:rsidR="003C6065" w:rsidRPr="00A6080C" w:rsidRDefault="003C6065">
            <w:pPr>
              <w:numPr>
                <w:ilvl w:val="0"/>
                <w:numId w:val="10"/>
              </w:numPr>
              <w:rPr>
                <w:sz w:val="18"/>
                <w:szCs w:val="18"/>
              </w:rPr>
            </w:pPr>
            <w:del w:id="170" w:author="Simmelink, Patti" w:date="2011-09-30T15:25:00Z">
              <w:r w:rsidDel="000905C3">
                <w:rPr>
                  <w:sz w:val="18"/>
                  <w:szCs w:val="18"/>
                </w:rPr>
                <w:delText>Minimum requirement not met. (Comment required.)</w:delText>
              </w:r>
            </w:del>
            <w:ins w:id="171" w:author="Simmelink, Patti" w:date="2011-09-30T15:25:00Z">
              <w:r w:rsidR="000905C3">
                <w:rPr>
                  <w:sz w:val="18"/>
                  <w:szCs w:val="18"/>
                </w:rPr>
                <w:t>Unsatisfactory.</w:t>
              </w:r>
            </w:ins>
          </w:p>
          <w:p w:rsidR="003C6065" w:rsidRPr="00A6080C" w:rsidRDefault="003C6065">
            <w:pPr>
              <w:spacing w:before="120" w:after="120"/>
              <w:ind w:left="216"/>
              <w:rPr>
                <w:sz w:val="18"/>
                <w:szCs w:val="18"/>
              </w:rPr>
            </w:pPr>
          </w:p>
        </w:tc>
        <w:tc>
          <w:tcPr>
            <w:tcW w:w="2844" w:type="dxa"/>
            <w:tcPrChange w:id="172" w:author=" " w:date="2011-03-07T14:04:00Z">
              <w:tcPr>
                <w:tcW w:w="2350" w:type="dxa"/>
              </w:tcPr>
            </w:tcPrChange>
          </w:tcPr>
          <w:p w:rsidR="003C6065" w:rsidRPr="00A6080C" w:rsidRDefault="003C6065" w:rsidP="00C21C05">
            <w:pPr>
              <w:rPr>
                <w:sz w:val="18"/>
                <w:szCs w:val="18"/>
              </w:rPr>
            </w:pPr>
          </w:p>
          <w:p w:rsidR="003C6065" w:rsidRPr="00A6080C" w:rsidRDefault="003C6065" w:rsidP="00C21C05">
            <w:pPr>
              <w:rPr>
                <w:sz w:val="18"/>
                <w:szCs w:val="18"/>
              </w:rPr>
            </w:pPr>
          </w:p>
          <w:p w:rsidR="003C6065" w:rsidRPr="00A6080C" w:rsidRDefault="003C6065" w:rsidP="00A3298F">
            <w:pPr>
              <w:numPr>
                <w:ilvl w:val="0"/>
                <w:numId w:val="10"/>
              </w:numPr>
              <w:rPr>
                <w:sz w:val="18"/>
                <w:szCs w:val="18"/>
              </w:rPr>
            </w:pPr>
            <w:r>
              <w:rPr>
                <w:sz w:val="18"/>
                <w:szCs w:val="18"/>
              </w:rPr>
              <w:t>Understands district policies and procedures regarding school safety.</w:t>
            </w:r>
          </w:p>
          <w:p w:rsidR="003C6065" w:rsidRPr="00A6080C" w:rsidRDefault="003C6065" w:rsidP="00A3298F">
            <w:pPr>
              <w:numPr>
                <w:ilvl w:val="0"/>
                <w:numId w:val="10"/>
              </w:numPr>
              <w:rPr>
                <w:rStyle w:val="Emphasis"/>
              </w:rPr>
            </w:pPr>
            <w:r>
              <w:rPr>
                <w:rStyle w:val="Emphasis"/>
                <w:i w:val="0"/>
                <w:sz w:val="18"/>
                <w:szCs w:val="18"/>
              </w:rPr>
              <w:t xml:space="preserve">Implements district policies and procedures regarding school safety. </w:t>
            </w:r>
          </w:p>
          <w:p w:rsidR="003C6065" w:rsidRPr="00A6080C" w:rsidRDefault="003C6065" w:rsidP="00A3298F">
            <w:pPr>
              <w:numPr>
                <w:ilvl w:val="0"/>
                <w:numId w:val="10"/>
              </w:numPr>
              <w:rPr>
                <w:rStyle w:val="Emphasis"/>
              </w:rPr>
            </w:pPr>
            <w:r>
              <w:rPr>
                <w:rStyle w:val="Emphasis"/>
                <w:i w:val="0"/>
                <w:sz w:val="18"/>
                <w:szCs w:val="18"/>
              </w:rPr>
              <w:t>Understands district policies and procedures regarding student discipline.</w:t>
            </w:r>
          </w:p>
          <w:p w:rsidR="003C6065" w:rsidRPr="00A6080C" w:rsidRDefault="003C6065" w:rsidP="00A3298F">
            <w:pPr>
              <w:numPr>
                <w:ilvl w:val="0"/>
                <w:numId w:val="10"/>
              </w:numPr>
              <w:rPr>
                <w:i/>
                <w:sz w:val="18"/>
                <w:szCs w:val="18"/>
              </w:rPr>
            </w:pPr>
            <w:r>
              <w:rPr>
                <w:rStyle w:val="Emphasis"/>
                <w:i w:val="0"/>
                <w:sz w:val="18"/>
                <w:szCs w:val="18"/>
              </w:rPr>
              <w:t>Implements district policies and procedures regarding student discipline.</w:t>
            </w:r>
          </w:p>
          <w:p w:rsidR="003C6065" w:rsidRPr="00A6080C" w:rsidDel="008F4D58" w:rsidRDefault="003C6065" w:rsidP="00A3298F">
            <w:pPr>
              <w:rPr>
                <w:del w:id="173" w:author="Simmelink, Patti" w:date="2011-09-30T15:36:00Z"/>
                <w:sz w:val="18"/>
                <w:szCs w:val="18"/>
              </w:rPr>
            </w:pPr>
          </w:p>
          <w:p w:rsidR="003C6065" w:rsidRPr="00A6080C" w:rsidRDefault="003C6065">
            <w:pPr>
              <w:pStyle w:val="ListParagraph"/>
              <w:rPr>
                <w:sz w:val="18"/>
                <w:szCs w:val="18"/>
              </w:rPr>
            </w:pPr>
          </w:p>
          <w:p w:rsidR="003C6065" w:rsidRPr="00A6080C" w:rsidRDefault="003C6065">
            <w:pPr>
              <w:ind w:left="216"/>
              <w:rPr>
                <w:sz w:val="18"/>
                <w:szCs w:val="18"/>
              </w:rPr>
            </w:pPr>
          </w:p>
          <w:p w:rsidR="003C6065" w:rsidRPr="00A6080C" w:rsidRDefault="003C6065">
            <w:pPr>
              <w:rPr>
                <w:sz w:val="18"/>
                <w:szCs w:val="18"/>
              </w:rPr>
            </w:pPr>
          </w:p>
          <w:p w:rsidR="003C6065" w:rsidRPr="00A6080C" w:rsidRDefault="003C6065">
            <w:pPr>
              <w:rPr>
                <w:sz w:val="18"/>
                <w:szCs w:val="18"/>
              </w:rPr>
            </w:pPr>
          </w:p>
          <w:p w:rsidR="003C6065" w:rsidRPr="00A6080C" w:rsidRDefault="003C6065">
            <w:pPr>
              <w:rPr>
                <w:sz w:val="18"/>
                <w:szCs w:val="18"/>
              </w:rPr>
            </w:pPr>
          </w:p>
          <w:p w:rsidR="003C6065" w:rsidRPr="00A6080C" w:rsidRDefault="003C6065">
            <w:pPr>
              <w:rPr>
                <w:sz w:val="18"/>
                <w:szCs w:val="18"/>
              </w:rPr>
            </w:pPr>
          </w:p>
          <w:p w:rsidR="003C6065" w:rsidRPr="00A6080C" w:rsidRDefault="003C6065">
            <w:pPr>
              <w:rPr>
                <w:sz w:val="18"/>
                <w:szCs w:val="18"/>
              </w:rPr>
            </w:pPr>
          </w:p>
          <w:p w:rsidR="003C6065" w:rsidRPr="00A6080C" w:rsidRDefault="003C6065">
            <w:pPr>
              <w:rPr>
                <w:sz w:val="18"/>
                <w:szCs w:val="18"/>
              </w:rPr>
            </w:pPr>
          </w:p>
          <w:p w:rsidR="003C6065" w:rsidRPr="00A6080C" w:rsidRDefault="003C6065">
            <w:pPr>
              <w:ind w:left="216"/>
              <w:rPr>
                <w:sz w:val="18"/>
                <w:szCs w:val="18"/>
              </w:rPr>
            </w:pPr>
          </w:p>
        </w:tc>
        <w:tc>
          <w:tcPr>
            <w:tcW w:w="2844" w:type="dxa"/>
            <w:tcPrChange w:id="174" w:author=" " w:date="2011-03-07T14:04:00Z">
              <w:tcPr>
                <w:tcW w:w="2350" w:type="dxa"/>
              </w:tcPr>
            </w:tcPrChange>
          </w:tcPr>
          <w:p w:rsidR="003C6065" w:rsidRPr="00A6080C" w:rsidRDefault="00BC50AA">
            <w:pPr>
              <w:spacing w:before="120" w:after="120"/>
              <w:rPr>
                <w:b/>
                <w:sz w:val="18"/>
                <w:szCs w:val="18"/>
              </w:rPr>
            </w:pPr>
            <w:r w:rsidRPr="00BC50AA">
              <w:rPr>
                <w:b/>
                <w:sz w:val="18"/>
                <w:szCs w:val="18"/>
                <w:rPrChange w:id="175" w:author=" " w:date="2011-02-28T18:07:00Z">
                  <w:rPr>
                    <w:b/>
                    <w:i/>
                    <w:iCs/>
                    <w:sz w:val="18"/>
                    <w:szCs w:val="18"/>
                  </w:rPr>
                </w:rPrChange>
              </w:rPr>
              <w:t>. . . and</w:t>
            </w:r>
          </w:p>
          <w:p w:rsidR="003C6065" w:rsidRPr="00A6080C" w:rsidRDefault="003C6065" w:rsidP="00A3298F">
            <w:pPr>
              <w:numPr>
                <w:ilvl w:val="0"/>
                <w:numId w:val="11"/>
              </w:numPr>
              <w:spacing w:before="120" w:after="120"/>
              <w:rPr>
                <w:sz w:val="18"/>
                <w:szCs w:val="18"/>
              </w:rPr>
            </w:pPr>
            <w:r>
              <w:rPr>
                <w:rStyle w:val="Emphasis"/>
                <w:i w:val="0"/>
                <w:sz w:val="18"/>
                <w:szCs w:val="18"/>
              </w:rPr>
              <w:t>Reviews, analyzes</w:t>
            </w:r>
            <w:ins w:id="176" w:author=" " w:date="2011-03-07T14:41:00Z">
              <w:r w:rsidR="00AF13E2">
                <w:rPr>
                  <w:rStyle w:val="Emphasis"/>
                  <w:i w:val="0"/>
                  <w:sz w:val="18"/>
                  <w:szCs w:val="18"/>
                </w:rPr>
                <w:t>,</w:t>
              </w:r>
            </w:ins>
            <w:r>
              <w:rPr>
                <w:rStyle w:val="Emphasis"/>
                <w:i w:val="0"/>
                <w:sz w:val="18"/>
                <w:szCs w:val="18"/>
              </w:rPr>
              <w:t xml:space="preserve"> and implements</w:t>
            </w:r>
            <w:r w:rsidR="00BC50AA" w:rsidRPr="00BC50AA">
              <w:rPr>
                <w:sz w:val="18"/>
                <w:szCs w:val="18"/>
                <w:rPrChange w:id="177" w:author=" " w:date="2011-02-28T18:07:00Z">
                  <w:rPr>
                    <w:i/>
                    <w:iCs/>
                    <w:sz w:val="18"/>
                    <w:szCs w:val="18"/>
                  </w:rPr>
                </w:rPrChange>
              </w:rPr>
              <w:t xml:space="preserve"> school safety and discipline plans based on school data.</w:t>
            </w:r>
          </w:p>
          <w:p w:rsidR="003C6065" w:rsidRPr="00A6080C" w:rsidRDefault="00BC50AA">
            <w:pPr>
              <w:numPr>
                <w:ilvl w:val="0"/>
                <w:numId w:val="11"/>
              </w:numPr>
              <w:spacing w:before="120" w:after="120"/>
              <w:rPr>
                <w:sz w:val="18"/>
                <w:szCs w:val="18"/>
              </w:rPr>
            </w:pPr>
            <w:r w:rsidRPr="00BC50AA">
              <w:rPr>
                <w:sz w:val="18"/>
                <w:szCs w:val="18"/>
                <w:rPrChange w:id="178" w:author=" " w:date="2011-02-28T18:07:00Z">
                  <w:rPr>
                    <w:i/>
                    <w:iCs/>
                    <w:sz w:val="18"/>
                    <w:szCs w:val="18"/>
                  </w:rPr>
                </w:rPrChange>
              </w:rPr>
              <w:t>Establishes and enforces policies and routines that maximize opportunities for all students to learn.</w:t>
            </w:r>
          </w:p>
          <w:p w:rsidR="003C6065" w:rsidRPr="00A6080C" w:rsidRDefault="003C6065" w:rsidP="00A3298F">
            <w:pPr>
              <w:spacing w:before="120" w:after="120"/>
              <w:rPr>
                <w:sz w:val="18"/>
                <w:szCs w:val="18"/>
              </w:rPr>
            </w:pPr>
          </w:p>
        </w:tc>
        <w:tc>
          <w:tcPr>
            <w:tcW w:w="2844" w:type="dxa"/>
            <w:tcPrChange w:id="179" w:author=" " w:date="2011-03-07T14:04:00Z">
              <w:tcPr>
                <w:tcW w:w="4433" w:type="dxa"/>
              </w:tcPr>
            </w:tcPrChange>
          </w:tcPr>
          <w:p w:rsidR="003C6065" w:rsidRPr="00A6080C" w:rsidRDefault="00BC50AA">
            <w:pPr>
              <w:spacing w:before="120" w:after="120"/>
              <w:rPr>
                <w:b/>
                <w:sz w:val="18"/>
                <w:szCs w:val="18"/>
              </w:rPr>
            </w:pPr>
            <w:r w:rsidRPr="00BC50AA">
              <w:rPr>
                <w:b/>
                <w:sz w:val="18"/>
                <w:szCs w:val="18"/>
                <w:rPrChange w:id="180" w:author=" " w:date="2011-02-28T18:07:00Z">
                  <w:rPr>
                    <w:b/>
                    <w:i/>
                    <w:iCs/>
                    <w:sz w:val="18"/>
                    <w:szCs w:val="18"/>
                  </w:rPr>
                </w:rPrChange>
              </w:rPr>
              <w:t>. . . and</w:t>
            </w:r>
          </w:p>
          <w:p w:rsidR="003C6065" w:rsidRPr="00A6080C" w:rsidRDefault="003C6065">
            <w:pPr>
              <w:numPr>
                <w:ilvl w:val="0"/>
                <w:numId w:val="10"/>
              </w:numPr>
              <w:rPr>
                <w:sz w:val="18"/>
                <w:szCs w:val="18"/>
              </w:rPr>
            </w:pPr>
            <w:commentRangeStart w:id="181"/>
            <w:del w:id="182" w:author=" " w:date="2011-02-25T11:49:00Z">
              <w:r>
                <w:rPr>
                  <w:rStyle w:val="Emphasis"/>
                  <w:i w:val="0"/>
                  <w:sz w:val="18"/>
                  <w:szCs w:val="18"/>
                </w:rPr>
                <w:delText>Monitors issues to ensure</w:delText>
              </w:r>
              <w:r w:rsidR="00BC50AA" w:rsidRPr="00BC50AA">
                <w:rPr>
                  <w:sz w:val="18"/>
                  <w:szCs w:val="18"/>
                  <w:rPrChange w:id="183" w:author=" " w:date="2011-02-28T18:07:00Z">
                    <w:rPr>
                      <w:i/>
                      <w:iCs/>
                      <w:sz w:val="18"/>
                      <w:szCs w:val="18"/>
                    </w:rPr>
                  </w:rPrChange>
                </w:rPr>
                <w:delText xml:space="preserve"> an orderly environment to build confidence in the school’s ability to educate all students</w:delText>
              </w:r>
              <w:commentRangeEnd w:id="181"/>
              <w:r>
                <w:rPr>
                  <w:rStyle w:val="CommentReference"/>
                  <w:vanish/>
                </w:rPr>
                <w:commentReference w:id="181"/>
              </w:r>
            </w:del>
            <w:ins w:id="184" w:author=" " w:date="2011-02-25T11:49:00Z">
              <w:r>
                <w:rPr>
                  <w:rStyle w:val="Emphasis"/>
                  <w:i w:val="0"/>
                  <w:sz w:val="18"/>
                  <w:szCs w:val="18"/>
                </w:rPr>
                <w:t>Ensures an orderly environment to maximize student learning</w:t>
              </w:r>
            </w:ins>
            <w:r w:rsidR="00BC50AA" w:rsidRPr="00BC50AA">
              <w:rPr>
                <w:sz w:val="18"/>
                <w:szCs w:val="18"/>
                <w:rPrChange w:id="185" w:author=" " w:date="2011-02-28T18:07:00Z">
                  <w:rPr>
                    <w:i/>
                    <w:iCs/>
                    <w:sz w:val="18"/>
                    <w:szCs w:val="18"/>
                  </w:rPr>
                </w:rPrChange>
              </w:rPr>
              <w:t>.</w:t>
            </w:r>
          </w:p>
          <w:p w:rsidR="003C6065" w:rsidRPr="00A6080C" w:rsidRDefault="003C6065">
            <w:pPr>
              <w:ind w:left="216"/>
              <w:rPr>
                <w:sz w:val="18"/>
                <w:szCs w:val="18"/>
              </w:rPr>
            </w:pPr>
          </w:p>
          <w:p w:rsidR="003C6065" w:rsidRPr="00A6080C" w:rsidRDefault="003C6065">
            <w:pPr>
              <w:spacing w:before="120" w:after="120"/>
              <w:rPr>
                <w:b/>
                <w:i/>
                <w:sz w:val="16"/>
                <w:szCs w:val="16"/>
              </w:rPr>
            </w:pPr>
          </w:p>
        </w:tc>
      </w:tr>
      <w:tr w:rsidR="00A3298F" w:rsidRPr="00A6080C" w:rsidTr="00502C53">
        <w:tc>
          <w:tcPr>
            <w:tcW w:w="11376" w:type="dxa"/>
            <w:gridSpan w:val="4"/>
            <w:tcPrChange w:id="186" w:author=" " w:date="2011-02-28T18:17:00Z">
              <w:tcPr>
                <w:tcW w:w="11484" w:type="dxa"/>
                <w:gridSpan w:val="5"/>
              </w:tcPr>
            </w:tcPrChange>
          </w:tcPr>
          <w:p w:rsidR="00A3298F" w:rsidRPr="00C24220" w:rsidRDefault="00BC50AA">
            <w:pPr>
              <w:spacing w:before="120" w:after="120"/>
              <w:rPr>
                <w:sz w:val="18"/>
                <w:szCs w:val="18"/>
                <w:rPrChange w:id="187" w:author=" " w:date="2011-03-07T15:16:00Z">
                  <w:rPr>
                    <w:sz w:val="16"/>
                    <w:szCs w:val="16"/>
                  </w:rPr>
                </w:rPrChange>
              </w:rPr>
            </w:pPr>
            <w:r w:rsidRPr="00BC50AA">
              <w:rPr>
                <w:b/>
                <w:i/>
                <w:sz w:val="18"/>
                <w:szCs w:val="18"/>
                <w:rPrChange w:id="188" w:author=" " w:date="2011-03-07T15:16:00Z">
                  <w:rPr>
                    <w:b/>
                    <w:i/>
                    <w:sz w:val="16"/>
                    <w:szCs w:val="16"/>
                  </w:rPr>
                </w:rPrChange>
              </w:rPr>
              <w:t>Evidence:</w:t>
            </w:r>
            <w:r w:rsidRPr="00BC50AA">
              <w:rPr>
                <w:sz w:val="18"/>
                <w:szCs w:val="18"/>
                <w:rPrChange w:id="189" w:author=" " w:date="2011-03-07T15:16:00Z">
                  <w:rPr>
                    <w:i/>
                    <w:iCs/>
                    <w:sz w:val="16"/>
                    <w:szCs w:val="16"/>
                  </w:rPr>
                </w:rPrChange>
              </w:rPr>
              <w:t xml:space="preserve">  </w:t>
            </w:r>
            <w:del w:id="190" w:author=" " w:date="2011-03-07T14:42:00Z">
              <w:r w:rsidRPr="00BC50AA">
                <w:rPr>
                  <w:sz w:val="18"/>
                  <w:szCs w:val="18"/>
                  <w:rPrChange w:id="191" w:author=" " w:date="2011-03-07T15:16:00Z">
                    <w:rPr>
                      <w:i/>
                      <w:iCs/>
                      <w:sz w:val="16"/>
                      <w:szCs w:val="16"/>
                    </w:rPr>
                  </w:rPrChange>
                </w:rPr>
                <w:delText>Reduction in bullying, fighting, and harassment incidents; ability of students, staff, and parents to articulate crisis procedures; minutes and agendas from safety meetings, discipline referrals/SIS data; drill documentations; surveys, parent communications; documents describing systems, structures, programs, and procedures to assist students/adults, communication with parents regarding school safety.</w:delText>
              </w:r>
            </w:del>
            <w:ins w:id="192" w:author=" " w:date="2011-03-07T14:42:00Z">
              <w:r w:rsidRPr="00BC50AA">
                <w:rPr>
                  <w:sz w:val="18"/>
                  <w:szCs w:val="18"/>
                  <w:rPrChange w:id="193" w:author=" " w:date="2011-03-07T15:16:00Z">
                    <w:rPr>
                      <w:sz w:val="16"/>
                      <w:szCs w:val="16"/>
                    </w:rPr>
                  </w:rPrChange>
                </w:rPr>
                <w:t>Discipline/incident dat</w:t>
              </w:r>
            </w:ins>
            <w:ins w:id="194" w:author=" " w:date="2011-03-07T14:51:00Z">
              <w:r w:rsidRPr="00BC50AA">
                <w:rPr>
                  <w:sz w:val="18"/>
                  <w:szCs w:val="18"/>
                  <w:rPrChange w:id="195" w:author=" " w:date="2011-03-07T15:16:00Z">
                    <w:rPr>
                      <w:sz w:val="16"/>
                      <w:szCs w:val="16"/>
                    </w:rPr>
                  </w:rPrChange>
                </w:rPr>
                <w:t>a, safety meeting agendas/minutes, referral data, drill documentation, surveys of parents, parent communications, systems documents</w:t>
              </w:r>
            </w:ins>
          </w:p>
          <w:p w:rsidR="00A3298F" w:rsidRPr="00C24220" w:rsidRDefault="00A3298F">
            <w:pPr>
              <w:spacing w:before="120" w:after="120"/>
              <w:rPr>
                <w:b/>
                <w:i/>
                <w:sz w:val="18"/>
                <w:szCs w:val="18"/>
                <w:rPrChange w:id="196" w:author=" " w:date="2011-03-07T15:16:00Z">
                  <w:rPr>
                    <w:b/>
                    <w:i/>
                    <w:sz w:val="16"/>
                    <w:szCs w:val="16"/>
                  </w:rPr>
                </w:rPrChange>
              </w:rPr>
            </w:pPr>
          </w:p>
          <w:p w:rsidR="00A3298F" w:rsidRDefault="00A3298F">
            <w:pPr>
              <w:spacing w:before="120" w:after="120"/>
              <w:rPr>
                <w:ins w:id="197" w:author=" " w:date="2011-03-07T15:35:00Z"/>
                <w:b/>
                <w:i/>
                <w:sz w:val="18"/>
                <w:szCs w:val="18"/>
              </w:rPr>
            </w:pPr>
          </w:p>
          <w:p w:rsidR="00A06A30" w:rsidRDefault="00A06A30">
            <w:pPr>
              <w:spacing w:before="120" w:after="120"/>
              <w:rPr>
                <w:ins w:id="198" w:author=" " w:date="2011-03-07T15:35:00Z"/>
                <w:b/>
                <w:i/>
                <w:sz w:val="18"/>
                <w:szCs w:val="18"/>
              </w:rPr>
            </w:pPr>
          </w:p>
          <w:p w:rsidR="00A06A30" w:rsidRPr="00C24220" w:rsidRDefault="00A06A30">
            <w:pPr>
              <w:spacing w:before="120" w:after="120"/>
              <w:rPr>
                <w:b/>
                <w:i/>
                <w:sz w:val="18"/>
                <w:szCs w:val="18"/>
                <w:rPrChange w:id="199" w:author=" " w:date="2011-03-07T15:16:00Z">
                  <w:rPr>
                    <w:b/>
                    <w:i/>
                    <w:sz w:val="16"/>
                    <w:szCs w:val="16"/>
                  </w:rPr>
                </w:rPrChange>
              </w:rPr>
            </w:pPr>
          </w:p>
          <w:p w:rsidR="00A3298F" w:rsidRPr="00C24220" w:rsidRDefault="00A3298F">
            <w:pPr>
              <w:spacing w:before="120" w:after="120"/>
              <w:rPr>
                <w:b/>
                <w:i/>
                <w:sz w:val="18"/>
                <w:szCs w:val="18"/>
                <w:rPrChange w:id="200" w:author=" " w:date="2011-03-07T15:16:00Z">
                  <w:rPr>
                    <w:b/>
                    <w:i/>
                    <w:sz w:val="16"/>
                    <w:szCs w:val="16"/>
                  </w:rPr>
                </w:rPrChange>
              </w:rPr>
            </w:pPr>
          </w:p>
          <w:p w:rsidR="00A3298F" w:rsidRPr="00C24220" w:rsidRDefault="00A3298F">
            <w:pPr>
              <w:spacing w:before="120" w:after="120"/>
              <w:rPr>
                <w:b/>
                <w:i/>
                <w:sz w:val="18"/>
                <w:szCs w:val="18"/>
                <w:rPrChange w:id="201" w:author=" " w:date="2011-03-07T15:16:00Z">
                  <w:rPr>
                    <w:b/>
                    <w:i/>
                    <w:sz w:val="16"/>
                    <w:szCs w:val="16"/>
                  </w:rPr>
                </w:rPrChange>
              </w:rPr>
            </w:pPr>
          </w:p>
        </w:tc>
      </w:tr>
      <w:tr w:rsidR="003C6065" w:rsidRPr="00A6080C" w:rsidTr="00502C53">
        <w:trPr>
          <w:ins w:id="202" w:author=" " w:date="2011-03-07T14:04:00Z"/>
        </w:trPr>
        <w:tc>
          <w:tcPr>
            <w:tcW w:w="11376" w:type="dxa"/>
            <w:gridSpan w:val="4"/>
          </w:tcPr>
          <w:p w:rsidR="003C6065" w:rsidRPr="00C24220" w:rsidRDefault="00BC50AA">
            <w:pPr>
              <w:spacing w:before="120" w:after="120"/>
              <w:rPr>
                <w:ins w:id="203" w:author=" " w:date="2011-03-07T14:05:00Z"/>
                <w:b/>
                <w:i/>
                <w:sz w:val="18"/>
                <w:szCs w:val="18"/>
                <w:rPrChange w:id="204" w:author=" " w:date="2011-03-07T15:16:00Z">
                  <w:rPr>
                    <w:ins w:id="205" w:author=" " w:date="2011-03-07T14:05:00Z"/>
                    <w:b/>
                    <w:i/>
                    <w:sz w:val="16"/>
                    <w:szCs w:val="16"/>
                  </w:rPr>
                </w:rPrChange>
              </w:rPr>
            </w:pPr>
            <w:ins w:id="206" w:author=" " w:date="2011-03-07T14:05:00Z">
              <w:r w:rsidRPr="00BC50AA">
                <w:rPr>
                  <w:b/>
                  <w:i/>
                  <w:sz w:val="18"/>
                  <w:szCs w:val="18"/>
                  <w:rPrChange w:id="207" w:author=" " w:date="2011-03-07T15:16:00Z">
                    <w:rPr>
                      <w:b/>
                      <w:i/>
                      <w:sz w:val="16"/>
                      <w:szCs w:val="16"/>
                    </w:rPr>
                  </w:rPrChange>
                </w:rPr>
                <w:lastRenderedPageBreak/>
                <w:t>Comments:</w:t>
              </w:r>
            </w:ins>
          </w:p>
          <w:p w:rsidR="003C6065" w:rsidRPr="00C24220" w:rsidRDefault="003C6065">
            <w:pPr>
              <w:spacing w:before="120" w:after="120"/>
              <w:rPr>
                <w:ins w:id="208" w:author=" " w:date="2011-03-07T14:05:00Z"/>
                <w:b/>
                <w:i/>
                <w:sz w:val="18"/>
                <w:szCs w:val="18"/>
                <w:rPrChange w:id="209" w:author=" " w:date="2011-03-07T15:16:00Z">
                  <w:rPr>
                    <w:ins w:id="210" w:author=" " w:date="2011-03-07T14:05:00Z"/>
                    <w:b/>
                    <w:i/>
                    <w:sz w:val="16"/>
                    <w:szCs w:val="16"/>
                  </w:rPr>
                </w:rPrChange>
              </w:rPr>
            </w:pPr>
          </w:p>
          <w:p w:rsidR="003C6065" w:rsidRPr="00C24220" w:rsidRDefault="003C6065">
            <w:pPr>
              <w:spacing w:before="120" w:after="120"/>
              <w:rPr>
                <w:ins w:id="211" w:author=" " w:date="2011-03-07T14:05:00Z"/>
                <w:b/>
                <w:i/>
                <w:sz w:val="18"/>
                <w:szCs w:val="18"/>
                <w:rPrChange w:id="212" w:author=" " w:date="2011-03-07T15:16:00Z">
                  <w:rPr>
                    <w:ins w:id="213" w:author=" " w:date="2011-03-07T14:05:00Z"/>
                    <w:b/>
                    <w:i/>
                    <w:sz w:val="16"/>
                    <w:szCs w:val="16"/>
                  </w:rPr>
                </w:rPrChange>
              </w:rPr>
            </w:pPr>
          </w:p>
          <w:p w:rsidR="003C6065" w:rsidRPr="00C24220" w:rsidRDefault="003C6065">
            <w:pPr>
              <w:spacing w:before="120" w:after="120"/>
              <w:rPr>
                <w:ins w:id="214" w:author=" " w:date="2011-03-07T14:05:00Z"/>
                <w:b/>
                <w:i/>
                <w:sz w:val="18"/>
                <w:szCs w:val="18"/>
                <w:rPrChange w:id="215" w:author=" " w:date="2011-03-07T15:16:00Z">
                  <w:rPr>
                    <w:ins w:id="216" w:author=" " w:date="2011-03-07T14:05:00Z"/>
                    <w:b/>
                    <w:i/>
                    <w:sz w:val="16"/>
                    <w:szCs w:val="16"/>
                  </w:rPr>
                </w:rPrChange>
              </w:rPr>
            </w:pPr>
          </w:p>
          <w:p w:rsidR="003C6065" w:rsidRDefault="003C6065">
            <w:pPr>
              <w:spacing w:before="120" w:after="120"/>
              <w:rPr>
                <w:ins w:id="217" w:author=" " w:date="2011-03-07T15:35:00Z"/>
                <w:b/>
                <w:i/>
                <w:sz w:val="18"/>
                <w:szCs w:val="18"/>
              </w:rPr>
            </w:pPr>
          </w:p>
          <w:p w:rsidR="00A06A30" w:rsidRPr="00C24220" w:rsidRDefault="00A06A30">
            <w:pPr>
              <w:spacing w:before="120" w:after="120"/>
              <w:rPr>
                <w:ins w:id="218" w:author=" " w:date="2011-03-07T14:05:00Z"/>
                <w:b/>
                <w:i/>
                <w:sz w:val="18"/>
                <w:szCs w:val="18"/>
                <w:rPrChange w:id="219" w:author=" " w:date="2011-03-07T15:16:00Z">
                  <w:rPr>
                    <w:ins w:id="220" w:author=" " w:date="2011-03-07T14:05:00Z"/>
                    <w:b/>
                    <w:i/>
                    <w:sz w:val="16"/>
                    <w:szCs w:val="16"/>
                  </w:rPr>
                </w:rPrChange>
              </w:rPr>
            </w:pPr>
          </w:p>
          <w:p w:rsidR="003C6065" w:rsidRPr="00C24220" w:rsidRDefault="003C6065">
            <w:pPr>
              <w:spacing w:before="120" w:after="120"/>
              <w:rPr>
                <w:ins w:id="221" w:author=" " w:date="2011-03-07T14:04:00Z"/>
                <w:b/>
                <w:i/>
                <w:sz w:val="18"/>
                <w:szCs w:val="18"/>
                <w:rPrChange w:id="222" w:author=" " w:date="2011-03-07T15:16:00Z">
                  <w:rPr>
                    <w:ins w:id="223" w:author=" " w:date="2011-03-07T14:04:00Z"/>
                    <w:b/>
                    <w:i/>
                    <w:sz w:val="16"/>
                    <w:szCs w:val="16"/>
                  </w:rPr>
                </w:rPrChange>
              </w:rPr>
            </w:pPr>
          </w:p>
        </w:tc>
      </w:tr>
    </w:tbl>
    <w:p w:rsidR="00AB54A2" w:rsidRDefault="00AB54A2">
      <w:pPr>
        <w:rPr>
          <w:b/>
        </w:rPr>
      </w:pPr>
    </w:p>
    <w:p w:rsidR="00AB54A2" w:rsidRDefault="00AB54A2">
      <w:pPr>
        <w:rPr>
          <w:b/>
        </w:rPr>
      </w:pPr>
      <w:r>
        <w:rPr>
          <w:b/>
        </w:rPr>
        <w:br w:type="page"/>
      </w:r>
    </w:p>
    <w:p w:rsidR="006B5EDC" w:rsidRDefault="006B5EDC">
      <w:pPr>
        <w:rPr>
          <w:ins w:id="224" w:author=" " w:date="2011-03-07T14:07:00Z"/>
          <w:b/>
        </w:rPr>
      </w:pPr>
    </w:p>
    <w:p w:rsidR="00AB54A2" w:rsidRDefault="001B1368">
      <w:pPr>
        <w:rPr>
          <w:ins w:id="225" w:author="Simmelink, Patti" w:date="2011-09-30T15:36:00Z"/>
          <w:b/>
        </w:rPr>
      </w:pPr>
      <w:r>
        <w:rPr>
          <w:b/>
        </w:rPr>
        <w:t>Criterion</w:t>
      </w:r>
      <w:r w:rsidR="00AB54A2">
        <w:rPr>
          <w:b/>
        </w:rPr>
        <w:t xml:space="preserve"> #3: Leads development, implementation and evaluation of a data-driven plan for increasing student achievement, including </w:t>
      </w:r>
      <w:commentRangeStart w:id="226"/>
      <w:r w:rsidR="00AB54A2">
        <w:rPr>
          <w:b/>
        </w:rPr>
        <w:t>the use of multiple student data elements</w:t>
      </w:r>
      <w:commentRangeEnd w:id="226"/>
      <w:r w:rsidR="00523743">
        <w:rPr>
          <w:rStyle w:val="CommentReference"/>
          <w:vanish/>
        </w:rPr>
        <w:commentReference w:id="226"/>
      </w:r>
      <w:r w:rsidR="00AB54A2">
        <w:rPr>
          <w:b/>
        </w:rPr>
        <w:t>.</w:t>
      </w:r>
    </w:p>
    <w:p w:rsidR="008F4D58" w:rsidRDefault="008F4D58">
      <w:pPr>
        <w:rPr>
          <w:ins w:id="227" w:author="Simmelink, Patti" w:date="2011-09-30T15:36:00Z"/>
          <w:b/>
        </w:rPr>
      </w:pPr>
    </w:p>
    <w:p w:rsidR="008F4D58" w:rsidRDefault="008F4D58">
      <w:pPr>
        <w:rPr>
          <w:b/>
        </w:rPr>
      </w:pPr>
      <w:ins w:id="228" w:author="Simmelink, Patti" w:date="2011-09-30T15:36:00Z">
        <w:r>
          <w:rPr>
            <w:b/>
            <w:noProof/>
          </w:rPr>
          <mc:AlternateContent>
            <mc:Choice Requires="wps">
              <w:drawing>
                <wp:anchor distT="0" distB="0" distL="114300" distR="114300" simplePos="0" relativeHeight="251665408"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4" name="Rectangle 4"/>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100.6pt;margin-top:2.35pt;width:12.2pt;height:8.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AYtMxpZgIAABkFAAAOAAAAAAAAAAAAAAAAAC4CAABkcnMv&#10;ZTJvRG9jLnhtbFBLAQItABQABgAIAAAAIQB4MpYm3AAAAAgBAAAPAAAAAAAAAAAAAAAAAMAEAABk&#10;cnMvZG93bnJldi54bWxQSwUGAAAAAAQABADzAAAAyQUAAAAA&#10;" fillcolor="white [3201]" strokecolor="black [3200]" strokeweight=".25pt"/>
              </w:pict>
            </mc:Fallback>
          </mc:AlternateContent>
        </w:r>
        <w:r w:rsidRPr="008D2744">
          <w:rPr>
            <w:b/>
            <w:i/>
          </w:rPr>
          <w:t>Not Applicable</w:t>
        </w:r>
        <w:r>
          <w:rPr>
            <w:b/>
          </w:rPr>
          <w:t xml:space="preserve">    </w:t>
        </w:r>
      </w:ins>
    </w:p>
    <w:p w:rsidR="00AB54A2" w:rsidRDefault="00AB54A2">
      <w:pPr>
        <w:rPr>
          <w:b/>
          <w:sz w:val="18"/>
          <w:szCs w:val="18"/>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229" w:author=" " w:date="2011-02-25T11:50: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230">
          <w:tblGrid>
            <w:gridCol w:w="108"/>
            <w:gridCol w:w="2335"/>
            <w:gridCol w:w="2336"/>
            <w:gridCol w:w="2335"/>
            <w:gridCol w:w="4262"/>
            <w:gridCol w:w="108"/>
          </w:tblGrid>
        </w:tblGridChange>
      </w:tblGrid>
      <w:tr w:rsidR="00AB54A2" w:rsidRPr="00A6080C" w:rsidTr="00880C36">
        <w:trPr>
          <w:cantSplit/>
          <w:trHeight w:val="368"/>
          <w:trPrChange w:id="231" w:author=" " w:date="2011-02-25T11:50:00Z">
            <w:trPr>
              <w:gridAfter w:val="0"/>
              <w:cantSplit/>
            </w:trPr>
          </w:trPrChange>
        </w:trPr>
        <w:tc>
          <w:tcPr>
            <w:tcW w:w="11376" w:type="dxa"/>
            <w:gridSpan w:val="4"/>
            <w:shd w:val="clear" w:color="auto" w:fill="CCFFFF"/>
            <w:vAlign w:val="center"/>
            <w:tcPrChange w:id="232" w:author=" " w:date="2011-02-25T11:50:00Z">
              <w:tcPr>
                <w:tcW w:w="11376" w:type="dxa"/>
                <w:gridSpan w:val="5"/>
                <w:shd w:val="clear" w:color="auto" w:fill="CCFFFF"/>
              </w:tcPr>
            </w:tcPrChange>
          </w:tcPr>
          <w:p w:rsidR="00F4120B" w:rsidRDefault="00BC50AA" w:rsidP="008F4D58">
            <w:pPr>
              <w:ind w:left="162"/>
              <w:rPr>
                <w:b/>
                <w:sz w:val="18"/>
                <w:szCs w:val="18"/>
              </w:rPr>
              <w:pPrChange w:id="233" w:author="Simmelink, Patti" w:date="2011-09-30T15:37:00Z">
                <w:pPr>
                  <w:numPr>
                    <w:numId w:val="16"/>
                  </w:numPr>
                  <w:ind w:left="720" w:hanging="360"/>
                </w:pPr>
              </w:pPrChange>
            </w:pPr>
            <w:r w:rsidRPr="00BC50AA">
              <w:rPr>
                <w:b/>
                <w:sz w:val="18"/>
                <w:szCs w:val="18"/>
                <w:rPrChange w:id="234" w:author=" " w:date="2011-02-28T18:07:00Z">
                  <w:rPr>
                    <w:b/>
                    <w:i/>
                    <w:iCs/>
                    <w:sz w:val="18"/>
                    <w:szCs w:val="18"/>
                  </w:rPr>
                </w:rPrChange>
              </w:rPr>
              <w:t>Principals lead the development</w:t>
            </w:r>
            <w:ins w:id="235" w:author="Simmelink, Patti" w:date="2011-09-30T15:24:00Z">
              <w:r w:rsidR="000905C3">
                <w:rPr>
                  <w:b/>
                  <w:sz w:val="18"/>
                  <w:szCs w:val="18"/>
                </w:rPr>
                <w:t>, implementation and evaluation</w:t>
              </w:r>
            </w:ins>
            <w:r w:rsidRPr="00BC50AA">
              <w:rPr>
                <w:b/>
                <w:sz w:val="18"/>
                <w:szCs w:val="18"/>
                <w:rPrChange w:id="236" w:author=" " w:date="2011-02-28T18:07:00Z">
                  <w:rPr>
                    <w:b/>
                    <w:i/>
                    <w:iCs/>
                    <w:sz w:val="18"/>
                    <w:szCs w:val="18"/>
                  </w:rPr>
                </w:rPrChange>
              </w:rPr>
              <w:t xml:space="preserve"> of a data driven plan. </w:t>
            </w:r>
          </w:p>
        </w:tc>
      </w:tr>
      <w:tr w:rsidR="006B5EDC" w:rsidRPr="00A6080C" w:rsidTr="006B5EDC">
        <w:trPr>
          <w:cantSplit/>
          <w:trPrChange w:id="237" w:author=" " w:date="2011-03-07T14:05:00Z">
            <w:trPr>
              <w:gridBefore w:val="1"/>
              <w:cantSplit/>
            </w:trPr>
          </w:trPrChange>
        </w:trPr>
        <w:tc>
          <w:tcPr>
            <w:tcW w:w="2844" w:type="dxa"/>
            <w:shd w:val="clear" w:color="auto" w:fill="E0E0E0"/>
            <w:vAlign w:val="center"/>
            <w:tcPrChange w:id="238" w:author=" " w:date="2011-03-07T14:05:00Z">
              <w:tcPr>
                <w:tcW w:w="2335" w:type="dxa"/>
                <w:shd w:val="clear" w:color="auto" w:fill="E0E0E0"/>
                <w:vAlign w:val="center"/>
              </w:tcPr>
            </w:tcPrChange>
          </w:tcPr>
          <w:p w:rsidR="006B5EDC" w:rsidRPr="00A6080C" w:rsidDel="000905C3" w:rsidRDefault="00BC50AA">
            <w:pPr>
              <w:jc w:val="center"/>
              <w:rPr>
                <w:del w:id="239" w:author="Simmelink, Patti" w:date="2011-09-30T15:25:00Z"/>
                <w:b/>
                <w:sz w:val="18"/>
                <w:szCs w:val="18"/>
              </w:rPr>
            </w:pPr>
            <w:del w:id="240" w:author="Simmelink, Patti" w:date="2011-09-30T15:25:00Z">
              <w:r w:rsidRPr="00BC50AA" w:rsidDel="000905C3">
                <w:rPr>
                  <w:b/>
                  <w:sz w:val="18"/>
                  <w:szCs w:val="18"/>
                  <w:rPrChange w:id="241" w:author=" " w:date="2011-02-28T18:07:00Z">
                    <w:rPr>
                      <w:b/>
                      <w:i/>
                      <w:iCs/>
                      <w:sz w:val="18"/>
                      <w:szCs w:val="18"/>
                    </w:rPr>
                  </w:rPrChange>
                </w:rPr>
                <w:delText>Not Demonstrated/</w:delText>
              </w:r>
            </w:del>
          </w:p>
          <w:p w:rsidR="000905C3" w:rsidRDefault="000905C3">
            <w:pPr>
              <w:jc w:val="center"/>
              <w:rPr>
                <w:ins w:id="242" w:author="Simmelink, Patti" w:date="2011-09-30T15:25:00Z"/>
                <w:b/>
                <w:sz w:val="18"/>
                <w:szCs w:val="18"/>
              </w:rPr>
            </w:pPr>
          </w:p>
          <w:p w:rsidR="006B5EDC" w:rsidRPr="00A6080C" w:rsidRDefault="00BC50AA">
            <w:pPr>
              <w:jc w:val="center"/>
              <w:rPr>
                <w:b/>
                <w:sz w:val="18"/>
                <w:szCs w:val="18"/>
              </w:rPr>
            </w:pPr>
            <w:r w:rsidRPr="00BC50AA">
              <w:rPr>
                <w:b/>
                <w:sz w:val="18"/>
                <w:szCs w:val="18"/>
                <w:rPrChange w:id="243" w:author=" " w:date="2011-02-28T18:07:00Z">
                  <w:rPr>
                    <w:b/>
                    <w:i/>
                    <w:iCs/>
                    <w:sz w:val="18"/>
                    <w:szCs w:val="18"/>
                  </w:rPr>
                </w:rPrChange>
              </w:rPr>
              <w:t>Unsatisfactory</w:t>
            </w:r>
          </w:p>
          <w:p w:rsidR="006B5EDC" w:rsidRPr="00A6080C" w:rsidRDefault="00BC50AA">
            <w:pPr>
              <w:jc w:val="center"/>
              <w:rPr>
                <w:b/>
                <w:sz w:val="18"/>
                <w:szCs w:val="18"/>
              </w:rPr>
            </w:pPr>
            <w:r w:rsidRPr="00BC50AA">
              <w:rPr>
                <w:b/>
                <w:sz w:val="18"/>
                <w:szCs w:val="18"/>
                <w:rPrChange w:id="244" w:author=" " w:date="2011-02-28T18:07:00Z">
                  <w:rPr>
                    <w:b/>
                    <w:i/>
                    <w:iCs/>
                    <w:sz w:val="18"/>
                    <w:szCs w:val="18"/>
                  </w:rPr>
                </w:rPrChange>
              </w:rPr>
              <w:t>(Comment Required)</w:t>
            </w:r>
          </w:p>
        </w:tc>
        <w:tc>
          <w:tcPr>
            <w:tcW w:w="2844" w:type="dxa"/>
            <w:shd w:val="clear" w:color="auto" w:fill="E0E0E0"/>
            <w:vAlign w:val="center"/>
            <w:tcPrChange w:id="245" w:author=" " w:date="2011-03-07T14:05:00Z">
              <w:tcPr>
                <w:tcW w:w="2336" w:type="dxa"/>
                <w:shd w:val="clear" w:color="auto" w:fill="E0E0E0"/>
                <w:vAlign w:val="center"/>
              </w:tcPr>
            </w:tcPrChange>
          </w:tcPr>
          <w:p w:rsidR="006B5EDC" w:rsidRPr="00A6080C" w:rsidRDefault="00BC50AA">
            <w:pPr>
              <w:jc w:val="center"/>
              <w:rPr>
                <w:b/>
                <w:sz w:val="18"/>
                <w:szCs w:val="18"/>
              </w:rPr>
            </w:pPr>
            <w:r w:rsidRPr="00BC50AA">
              <w:rPr>
                <w:b/>
                <w:sz w:val="18"/>
                <w:szCs w:val="18"/>
                <w:rPrChange w:id="246" w:author=" " w:date="2011-02-28T18:07:00Z">
                  <w:rPr>
                    <w:b/>
                    <w:i/>
                    <w:iCs/>
                    <w:sz w:val="18"/>
                    <w:szCs w:val="18"/>
                  </w:rPr>
                </w:rPrChange>
              </w:rPr>
              <w:t>Developing</w:t>
            </w:r>
          </w:p>
        </w:tc>
        <w:tc>
          <w:tcPr>
            <w:tcW w:w="2844" w:type="dxa"/>
            <w:shd w:val="clear" w:color="auto" w:fill="E0E0E0"/>
            <w:vAlign w:val="center"/>
            <w:tcPrChange w:id="247" w:author=" " w:date="2011-03-07T14:05:00Z">
              <w:tcPr>
                <w:tcW w:w="2335" w:type="dxa"/>
                <w:shd w:val="clear" w:color="auto" w:fill="E0E0E0"/>
                <w:vAlign w:val="center"/>
              </w:tcPr>
            </w:tcPrChange>
          </w:tcPr>
          <w:p w:rsidR="006B5EDC" w:rsidRPr="00A6080C" w:rsidRDefault="00BC50AA">
            <w:pPr>
              <w:jc w:val="center"/>
              <w:rPr>
                <w:b/>
                <w:sz w:val="18"/>
                <w:szCs w:val="18"/>
              </w:rPr>
            </w:pPr>
            <w:r w:rsidRPr="00BC50AA">
              <w:rPr>
                <w:b/>
                <w:sz w:val="18"/>
                <w:szCs w:val="18"/>
                <w:rPrChange w:id="248" w:author=" " w:date="2011-02-28T18:07:00Z">
                  <w:rPr>
                    <w:b/>
                    <w:i/>
                    <w:iCs/>
                    <w:sz w:val="18"/>
                    <w:szCs w:val="18"/>
                  </w:rPr>
                </w:rPrChange>
              </w:rPr>
              <w:t xml:space="preserve">Proficient </w:t>
            </w:r>
          </w:p>
        </w:tc>
        <w:tc>
          <w:tcPr>
            <w:tcW w:w="2844" w:type="dxa"/>
            <w:shd w:val="clear" w:color="auto" w:fill="E0E0E0"/>
            <w:vAlign w:val="center"/>
            <w:tcPrChange w:id="249" w:author=" " w:date="2011-03-07T14:05:00Z">
              <w:tcPr>
                <w:tcW w:w="4370" w:type="dxa"/>
                <w:gridSpan w:val="2"/>
                <w:shd w:val="clear" w:color="auto" w:fill="E0E0E0"/>
                <w:vAlign w:val="center"/>
              </w:tcPr>
            </w:tcPrChange>
          </w:tcPr>
          <w:p w:rsidR="00F4120B" w:rsidRDefault="00BC50AA">
            <w:pPr>
              <w:jc w:val="center"/>
              <w:rPr>
                <w:del w:id="250" w:author=" " w:date="2011-03-07T14:40:00Z"/>
                <w:b/>
                <w:sz w:val="18"/>
                <w:szCs w:val="18"/>
              </w:rPr>
            </w:pPr>
            <w:r w:rsidRPr="00BC50AA">
              <w:rPr>
                <w:b/>
                <w:sz w:val="18"/>
                <w:szCs w:val="18"/>
                <w:rPrChange w:id="251" w:author=" " w:date="2011-02-28T18:07:00Z">
                  <w:rPr>
                    <w:b/>
                    <w:i/>
                    <w:iCs/>
                    <w:sz w:val="18"/>
                    <w:szCs w:val="18"/>
                  </w:rPr>
                </w:rPrChange>
              </w:rPr>
              <w:t>Accomplished</w:t>
            </w:r>
          </w:p>
          <w:p w:rsidR="00F4120B" w:rsidRDefault="00BC50AA">
            <w:pPr>
              <w:jc w:val="center"/>
              <w:rPr>
                <w:b/>
                <w:sz w:val="18"/>
                <w:szCs w:val="18"/>
              </w:rPr>
            </w:pPr>
            <w:del w:id="252" w:author=" " w:date="2011-03-07T14:40:00Z">
              <w:r w:rsidRPr="00BC50AA">
                <w:rPr>
                  <w:b/>
                  <w:sz w:val="18"/>
                  <w:szCs w:val="18"/>
                  <w:rPrChange w:id="253" w:author=" " w:date="2011-02-28T18:07:00Z">
                    <w:rPr>
                      <w:b/>
                      <w:i/>
                      <w:iCs/>
                      <w:sz w:val="18"/>
                      <w:szCs w:val="18"/>
                    </w:rPr>
                  </w:rPrChange>
                </w:rPr>
                <w:delText>Design Notes</w:delText>
              </w:r>
            </w:del>
          </w:p>
        </w:tc>
      </w:tr>
      <w:tr w:rsidR="006B5EDC" w:rsidRPr="00A6080C" w:rsidTr="006B5EDC">
        <w:trPr>
          <w:cantSplit/>
          <w:trHeight w:val="4985"/>
          <w:trPrChange w:id="254" w:author=" " w:date="2011-03-07T14:05:00Z">
            <w:trPr>
              <w:gridBefore w:val="1"/>
              <w:cantSplit/>
              <w:trHeight w:val="8612"/>
            </w:trPr>
          </w:trPrChange>
        </w:trPr>
        <w:tc>
          <w:tcPr>
            <w:tcW w:w="2844" w:type="dxa"/>
            <w:tcPrChange w:id="255" w:author=" " w:date="2011-03-07T14:05:00Z">
              <w:tcPr>
                <w:tcW w:w="2335" w:type="dxa"/>
              </w:tcPr>
            </w:tcPrChange>
          </w:tcPr>
          <w:p w:rsidR="006B5EDC" w:rsidRPr="00A6080C" w:rsidRDefault="00BC50AA">
            <w:pPr>
              <w:rPr>
                <w:b/>
                <w:sz w:val="18"/>
                <w:szCs w:val="18"/>
              </w:rPr>
            </w:pPr>
            <w:r w:rsidRPr="00BC50AA">
              <w:rPr>
                <w:sz w:val="18"/>
                <w:szCs w:val="18"/>
                <w:rPrChange w:id="256" w:author=" " w:date="2011-02-28T18:07:00Z">
                  <w:rPr>
                    <w:i/>
                    <w:iCs/>
                    <w:sz w:val="18"/>
                    <w:szCs w:val="18"/>
                  </w:rPr>
                </w:rPrChange>
              </w:rPr>
              <w:t xml:space="preserve"> </w:t>
            </w:r>
          </w:p>
          <w:p w:rsidR="006B5EDC" w:rsidRPr="00A6080C" w:rsidRDefault="00BC50AA">
            <w:pPr>
              <w:numPr>
                <w:ilvl w:val="0"/>
                <w:numId w:val="10"/>
              </w:numPr>
              <w:rPr>
                <w:sz w:val="18"/>
                <w:szCs w:val="18"/>
              </w:rPr>
            </w:pPr>
            <w:r w:rsidRPr="00BC50AA">
              <w:rPr>
                <w:sz w:val="18"/>
                <w:szCs w:val="18"/>
                <w:rPrChange w:id="257" w:author=" " w:date="2011-02-28T18:07:00Z">
                  <w:rPr>
                    <w:i/>
                    <w:iCs/>
                    <w:sz w:val="18"/>
                    <w:szCs w:val="18"/>
                  </w:rPr>
                </w:rPrChange>
              </w:rPr>
              <w:t xml:space="preserve">Not </w:t>
            </w:r>
            <w:ins w:id="258" w:author="Simmelink, Patti" w:date="2011-09-30T15:25:00Z">
              <w:r w:rsidR="000905C3">
                <w:rPr>
                  <w:sz w:val="18"/>
                  <w:szCs w:val="18"/>
                </w:rPr>
                <w:t>demonstrated at this time.</w:t>
              </w:r>
            </w:ins>
            <w:del w:id="259" w:author=" " w:date="2011-02-25T11:58:00Z">
              <w:r w:rsidRPr="00BC50AA">
                <w:rPr>
                  <w:sz w:val="18"/>
                  <w:szCs w:val="18"/>
                  <w:rPrChange w:id="260" w:author=" " w:date="2011-02-28T18:07:00Z">
                    <w:rPr>
                      <w:i/>
                      <w:iCs/>
                      <w:sz w:val="18"/>
                      <w:szCs w:val="18"/>
                    </w:rPr>
                  </w:rPrChange>
                </w:rPr>
                <w:delText>looked for</w:delText>
              </w:r>
            </w:del>
            <w:ins w:id="261" w:author=" " w:date="2011-02-25T11:58:00Z">
              <w:del w:id="262" w:author="Simmelink, Patti" w:date="2011-09-30T15:25:00Z">
                <w:r w:rsidRPr="00BC50AA" w:rsidDel="000905C3">
                  <w:rPr>
                    <w:sz w:val="18"/>
                    <w:szCs w:val="18"/>
                    <w:rPrChange w:id="263" w:author=" " w:date="2011-02-28T18:07:00Z">
                      <w:rPr>
                        <w:i/>
                        <w:iCs/>
                        <w:sz w:val="18"/>
                        <w:szCs w:val="18"/>
                      </w:rPr>
                    </w:rPrChange>
                  </w:rPr>
                  <w:delText>applicable</w:delText>
                </w:r>
              </w:del>
            </w:ins>
            <w:del w:id="264" w:author="Simmelink, Patti" w:date="2011-09-30T15:25:00Z">
              <w:r w:rsidRPr="00BC50AA" w:rsidDel="000905C3">
                <w:rPr>
                  <w:sz w:val="18"/>
                  <w:szCs w:val="18"/>
                  <w:rPrChange w:id="265" w:author=" " w:date="2011-02-28T18:07:00Z">
                    <w:rPr>
                      <w:i/>
                      <w:iCs/>
                      <w:sz w:val="18"/>
                      <w:szCs w:val="18"/>
                    </w:rPr>
                  </w:rPrChange>
                </w:rPr>
                <w:delText>.</w:delText>
              </w:r>
            </w:del>
          </w:p>
          <w:p w:rsidR="000905C3" w:rsidRDefault="000905C3">
            <w:pPr>
              <w:jc w:val="center"/>
              <w:rPr>
                <w:ins w:id="266" w:author="Simmelink, Patti" w:date="2011-09-30T15:25:00Z"/>
                <w:sz w:val="18"/>
                <w:szCs w:val="18"/>
              </w:rPr>
            </w:pPr>
          </w:p>
          <w:p w:rsidR="006B5EDC" w:rsidRPr="00A6080C" w:rsidRDefault="00BC50AA">
            <w:pPr>
              <w:jc w:val="center"/>
              <w:rPr>
                <w:sz w:val="18"/>
                <w:szCs w:val="18"/>
              </w:rPr>
            </w:pPr>
            <w:r w:rsidRPr="00BC50AA">
              <w:rPr>
                <w:sz w:val="18"/>
                <w:szCs w:val="18"/>
                <w:rPrChange w:id="267" w:author=" " w:date="2011-02-28T18:07:00Z">
                  <w:rPr>
                    <w:i/>
                    <w:iCs/>
                    <w:sz w:val="18"/>
                    <w:szCs w:val="18"/>
                  </w:rPr>
                </w:rPrChange>
              </w:rPr>
              <w:t>or</w:t>
            </w:r>
          </w:p>
          <w:p w:rsidR="006B5EDC" w:rsidRPr="00A6080C" w:rsidRDefault="00BC50AA">
            <w:pPr>
              <w:numPr>
                <w:ilvl w:val="0"/>
                <w:numId w:val="10"/>
              </w:numPr>
              <w:rPr>
                <w:sz w:val="18"/>
                <w:szCs w:val="18"/>
              </w:rPr>
            </w:pPr>
            <w:del w:id="268" w:author="Simmelink, Patti" w:date="2011-09-30T15:25:00Z">
              <w:r w:rsidRPr="00BC50AA" w:rsidDel="000905C3">
                <w:rPr>
                  <w:sz w:val="18"/>
                  <w:szCs w:val="18"/>
                  <w:rPrChange w:id="269" w:author=" " w:date="2011-02-28T18:07:00Z">
                    <w:rPr>
                      <w:i/>
                      <w:iCs/>
                      <w:sz w:val="18"/>
                      <w:szCs w:val="18"/>
                    </w:rPr>
                  </w:rPrChange>
                </w:rPr>
                <w:delText>Minimum requirement not met. (Comment required.)</w:delText>
              </w:r>
            </w:del>
            <w:ins w:id="270" w:author="Simmelink, Patti" w:date="2011-09-30T15:25:00Z">
              <w:r w:rsidR="000905C3">
                <w:rPr>
                  <w:sz w:val="18"/>
                  <w:szCs w:val="18"/>
                </w:rPr>
                <w:t>Unsatisfactory.</w:t>
              </w:r>
            </w:ins>
          </w:p>
          <w:p w:rsidR="006B5EDC" w:rsidRPr="00A6080C" w:rsidRDefault="006B5EDC">
            <w:pPr>
              <w:ind w:left="288"/>
              <w:rPr>
                <w:sz w:val="18"/>
                <w:szCs w:val="18"/>
              </w:rPr>
            </w:pPr>
          </w:p>
        </w:tc>
        <w:tc>
          <w:tcPr>
            <w:tcW w:w="2844" w:type="dxa"/>
            <w:tcPrChange w:id="271" w:author=" " w:date="2011-03-07T14:05:00Z">
              <w:tcPr>
                <w:tcW w:w="2336" w:type="dxa"/>
              </w:tcPr>
            </w:tcPrChange>
          </w:tcPr>
          <w:p w:rsidR="006B5EDC" w:rsidRPr="00A6080C" w:rsidRDefault="006B5EDC" w:rsidP="00C21C05">
            <w:pPr>
              <w:rPr>
                <w:sz w:val="18"/>
                <w:szCs w:val="18"/>
              </w:rPr>
            </w:pPr>
          </w:p>
          <w:p w:rsidR="006B5EDC" w:rsidRPr="00A6080C" w:rsidRDefault="00BC50AA">
            <w:pPr>
              <w:numPr>
                <w:ilvl w:val="0"/>
                <w:numId w:val="8"/>
              </w:numPr>
              <w:rPr>
                <w:sz w:val="18"/>
                <w:szCs w:val="18"/>
              </w:rPr>
            </w:pPr>
            <w:r w:rsidRPr="00BC50AA">
              <w:rPr>
                <w:sz w:val="18"/>
                <w:szCs w:val="18"/>
                <w:rPrChange w:id="272" w:author=" " w:date="2011-02-28T18:07:00Z">
                  <w:rPr>
                    <w:i/>
                    <w:iCs/>
                    <w:sz w:val="18"/>
                    <w:szCs w:val="18"/>
                  </w:rPr>
                </w:rPrChange>
              </w:rPr>
              <w:t>Knows the district</w:t>
            </w:r>
            <w:ins w:id="273" w:author=" " w:date="2011-03-07T14:53:00Z">
              <w:r w:rsidR="0046255D">
                <w:rPr>
                  <w:sz w:val="18"/>
                  <w:szCs w:val="18"/>
                </w:rPr>
                <w:t>-</w:t>
              </w:r>
            </w:ins>
            <w:del w:id="274" w:author=" " w:date="2011-03-07T14:53:00Z">
              <w:r w:rsidRPr="00BC50AA">
                <w:rPr>
                  <w:sz w:val="18"/>
                  <w:szCs w:val="18"/>
                  <w:rPrChange w:id="275" w:author=" " w:date="2011-02-28T18:07:00Z">
                    <w:rPr>
                      <w:i/>
                      <w:iCs/>
                      <w:sz w:val="18"/>
                      <w:szCs w:val="18"/>
                    </w:rPr>
                  </w:rPrChange>
                </w:rPr>
                <w:delText xml:space="preserve"> </w:delText>
              </w:r>
            </w:del>
            <w:r w:rsidRPr="00BC50AA">
              <w:rPr>
                <w:sz w:val="18"/>
                <w:szCs w:val="18"/>
                <w:rPrChange w:id="276" w:author=" " w:date="2011-02-28T18:07:00Z">
                  <w:rPr>
                    <w:i/>
                    <w:iCs/>
                    <w:sz w:val="18"/>
                    <w:szCs w:val="18"/>
                  </w:rPr>
                </w:rPrChange>
              </w:rPr>
              <w:t>adopted SIP format and procedures.</w:t>
            </w:r>
          </w:p>
          <w:p w:rsidR="006B5EDC" w:rsidRPr="00A6080C" w:rsidRDefault="00BC50AA">
            <w:pPr>
              <w:numPr>
                <w:ilvl w:val="0"/>
                <w:numId w:val="8"/>
              </w:numPr>
              <w:rPr>
                <w:sz w:val="18"/>
                <w:szCs w:val="18"/>
              </w:rPr>
            </w:pPr>
            <w:r w:rsidRPr="00BC50AA">
              <w:rPr>
                <w:sz w:val="18"/>
                <w:szCs w:val="18"/>
                <w:rPrChange w:id="277" w:author=" " w:date="2011-02-28T18:07:00Z">
                  <w:rPr>
                    <w:i/>
                    <w:iCs/>
                    <w:sz w:val="18"/>
                    <w:szCs w:val="18"/>
                  </w:rPr>
                </w:rPrChange>
              </w:rPr>
              <w:t>Communicates to the entire school community the importance of developing a data</w:t>
            </w:r>
            <w:ins w:id="278" w:author=" " w:date="2011-03-07T14:54:00Z">
              <w:r w:rsidR="0046255D">
                <w:rPr>
                  <w:sz w:val="18"/>
                  <w:szCs w:val="18"/>
                </w:rPr>
                <w:t>-</w:t>
              </w:r>
            </w:ins>
            <w:del w:id="279" w:author=" " w:date="2011-03-07T14:54:00Z">
              <w:r w:rsidRPr="00BC50AA">
                <w:rPr>
                  <w:sz w:val="18"/>
                  <w:szCs w:val="18"/>
                  <w:rPrChange w:id="280" w:author=" " w:date="2011-02-28T18:07:00Z">
                    <w:rPr>
                      <w:i/>
                      <w:iCs/>
                      <w:sz w:val="18"/>
                      <w:szCs w:val="18"/>
                    </w:rPr>
                  </w:rPrChange>
                </w:rPr>
                <w:delText xml:space="preserve"> </w:delText>
              </w:r>
            </w:del>
            <w:r w:rsidRPr="00BC50AA">
              <w:rPr>
                <w:sz w:val="18"/>
                <w:szCs w:val="18"/>
                <w:rPrChange w:id="281" w:author=" " w:date="2011-02-28T18:07:00Z">
                  <w:rPr>
                    <w:i/>
                    <w:iCs/>
                    <w:sz w:val="18"/>
                    <w:szCs w:val="18"/>
                  </w:rPr>
                </w:rPrChange>
              </w:rPr>
              <w:t>driven plan.</w:t>
            </w:r>
          </w:p>
          <w:p w:rsidR="006B5EDC" w:rsidRDefault="00BC50AA">
            <w:pPr>
              <w:numPr>
                <w:ilvl w:val="0"/>
                <w:numId w:val="8"/>
              </w:numPr>
              <w:rPr>
                <w:ins w:id="282" w:author="Simmelink, Patti" w:date="2011-09-30T15:26:00Z"/>
                <w:sz w:val="18"/>
                <w:szCs w:val="18"/>
              </w:rPr>
            </w:pPr>
            <w:r w:rsidRPr="00BC50AA">
              <w:rPr>
                <w:sz w:val="18"/>
                <w:szCs w:val="18"/>
                <w:rPrChange w:id="283" w:author=" " w:date="2011-02-28T18:07:00Z">
                  <w:rPr>
                    <w:i/>
                    <w:iCs/>
                    <w:sz w:val="18"/>
                    <w:szCs w:val="18"/>
                  </w:rPr>
                </w:rPrChange>
              </w:rPr>
              <w:t>Leads and guides the development of a data driven</w:t>
            </w:r>
            <w:ins w:id="284" w:author=" " w:date="2011-03-07T14:54:00Z">
              <w:r w:rsidR="0046255D">
                <w:rPr>
                  <w:sz w:val="18"/>
                  <w:szCs w:val="18"/>
                </w:rPr>
                <w:t>-</w:t>
              </w:r>
            </w:ins>
            <w:del w:id="285" w:author=" " w:date="2011-03-07T14:54:00Z">
              <w:r w:rsidRPr="00BC50AA">
                <w:rPr>
                  <w:sz w:val="18"/>
                  <w:szCs w:val="18"/>
                  <w:rPrChange w:id="286" w:author=" " w:date="2011-02-28T18:07:00Z">
                    <w:rPr>
                      <w:i/>
                      <w:iCs/>
                      <w:sz w:val="18"/>
                      <w:szCs w:val="18"/>
                    </w:rPr>
                  </w:rPrChange>
                </w:rPr>
                <w:delText xml:space="preserve"> </w:delText>
              </w:r>
            </w:del>
            <w:r w:rsidRPr="00BC50AA">
              <w:rPr>
                <w:sz w:val="18"/>
                <w:szCs w:val="18"/>
                <w:rPrChange w:id="287" w:author=" " w:date="2011-02-28T18:07:00Z">
                  <w:rPr>
                    <w:i/>
                    <w:iCs/>
                    <w:sz w:val="18"/>
                    <w:szCs w:val="18"/>
                  </w:rPr>
                </w:rPrChange>
              </w:rPr>
              <w:t>plan using multiple sources of data.</w:t>
            </w:r>
          </w:p>
          <w:p w:rsidR="000905C3" w:rsidRPr="00A6080C" w:rsidRDefault="000905C3">
            <w:pPr>
              <w:numPr>
                <w:ilvl w:val="0"/>
                <w:numId w:val="8"/>
              </w:numPr>
              <w:rPr>
                <w:sz w:val="18"/>
                <w:szCs w:val="18"/>
              </w:rPr>
            </w:pPr>
            <w:ins w:id="288" w:author="Simmelink, Patti" w:date="2011-09-30T15:26:00Z">
              <w:r>
                <w:rPr>
                  <w:sz w:val="18"/>
                  <w:szCs w:val="18"/>
                </w:rPr>
                <w:t>Identifies benchmark data points to be used in evaluating the effectiveness of the School Improvement Plan.</w:t>
              </w:r>
            </w:ins>
          </w:p>
          <w:p w:rsidR="006B5EDC" w:rsidRPr="00A6080C" w:rsidRDefault="006B5EDC">
            <w:pPr>
              <w:ind w:left="288"/>
              <w:rPr>
                <w:sz w:val="18"/>
                <w:szCs w:val="18"/>
              </w:rPr>
            </w:pPr>
          </w:p>
          <w:p w:rsidR="006B5EDC" w:rsidRPr="00A6080C" w:rsidRDefault="006B5EDC">
            <w:pPr>
              <w:rPr>
                <w:sz w:val="18"/>
                <w:szCs w:val="18"/>
              </w:rPr>
            </w:pPr>
          </w:p>
          <w:p w:rsidR="006B5EDC" w:rsidRPr="00A6080C" w:rsidRDefault="006B5EDC">
            <w:pPr>
              <w:ind w:left="288"/>
              <w:rPr>
                <w:sz w:val="18"/>
                <w:szCs w:val="18"/>
              </w:rPr>
            </w:pPr>
          </w:p>
          <w:p w:rsidR="006B5EDC" w:rsidRPr="00A6080C" w:rsidRDefault="006B5EDC">
            <w:pPr>
              <w:ind w:left="288"/>
              <w:rPr>
                <w:sz w:val="18"/>
                <w:szCs w:val="18"/>
              </w:rPr>
            </w:pPr>
          </w:p>
          <w:p w:rsidR="006B5EDC" w:rsidRPr="00A6080C" w:rsidRDefault="006B5EDC">
            <w:pPr>
              <w:ind w:left="288"/>
              <w:rPr>
                <w:sz w:val="18"/>
                <w:szCs w:val="18"/>
              </w:rPr>
            </w:pPr>
          </w:p>
          <w:p w:rsidR="006B5EDC" w:rsidRPr="00A6080C" w:rsidRDefault="006B5EDC">
            <w:pPr>
              <w:ind w:left="288"/>
              <w:rPr>
                <w:sz w:val="18"/>
                <w:szCs w:val="18"/>
              </w:rPr>
            </w:pPr>
          </w:p>
          <w:p w:rsidR="006B5EDC" w:rsidRPr="00A6080C" w:rsidRDefault="006B5EDC">
            <w:pPr>
              <w:ind w:left="288"/>
              <w:rPr>
                <w:sz w:val="18"/>
                <w:szCs w:val="18"/>
              </w:rPr>
            </w:pPr>
          </w:p>
          <w:p w:rsidR="006B5EDC" w:rsidRPr="00A6080C" w:rsidRDefault="006B5EDC" w:rsidP="001C56C8">
            <w:pPr>
              <w:rPr>
                <w:sz w:val="18"/>
                <w:szCs w:val="18"/>
              </w:rPr>
            </w:pPr>
          </w:p>
        </w:tc>
        <w:tc>
          <w:tcPr>
            <w:tcW w:w="2844" w:type="dxa"/>
            <w:tcPrChange w:id="289" w:author=" " w:date="2011-03-07T14:05:00Z">
              <w:tcPr>
                <w:tcW w:w="2335" w:type="dxa"/>
              </w:tcPr>
            </w:tcPrChange>
          </w:tcPr>
          <w:p w:rsidR="006B5EDC" w:rsidRPr="00A6080C" w:rsidRDefault="00BC50AA">
            <w:pPr>
              <w:rPr>
                <w:b/>
                <w:sz w:val="18"/>
                <w:szCs w:val="18"/>
              </w:rPr>
            </w:pPr>
            <w:r w:rsidRPr="00BC50AA">
              <w:rPr>
                <w:b/>
                <w:sz w:val="18"/>
                <w:szCs w:val="18"/>
                <w:rPrChange w:id="290" w:author=" " w:date="2011-02-28T18:07:00Z">
                  <w:rPr>
                    <w:b/>
                    <w:i/>
                    <w:iCs/>
                    <w:sz w:val="18"/>
                    <w:szCs w:val="18"/>
                  </w:rPr>
                </w:rPrChange>
              </w:rPr>
              <w:t>. . . and</w:t>
            </w:r>
          </w:p>
          <w:p w:rsidR="006B5EDC" w:rsidRPr="00A6080C" w:rsidDel="000905C3" w:rsidRDefault="00BC50AA" w:rsidP="00291B79">
            <w:pPr>
              <w:numPr>
                <w:ilvl w:val="0"/>
                <w:numId w:val="10"/>
              </w:numPr>
              <w:rPr>
                <w:del w:id="291" w:author="Simmelink, Patti" w:date="2011-09-30T15:27:00Z"/>
                <w:sz w:val="18"/>
                <w:szCs w:val="18"/>
              </w:rPr>
            </w:pPr>
            <w:del w:id="292" w:author="Simmelink, Patti" w:date="2011-09-30T15:27:00Z">
              <w:r w:rsidRPr="00BC50AA" w:rsidDel="000905C3">
                <w:rPr>
                  <w:sz w:val="18"/>
                  <w:szCs w:val="18"/>
                  <w:rPrChange w:id="293" w:author=" " w:date="2011-02-28T18:07:00Z">
                    <w:rPr>
                      <w:i/>
                      <w:iCs/>
                      <w:sz w:val="18"/>
                      <w:szCs w:val="18"/>
                    </w:rPr>
                  </w:rPrChange>
                </w:rPr>
                <w:delText xml:space="preserve"> Leads the implementation of a data- driven plan.</w:delText>
              </w:r>
            </w:del>
          </w:p>
          <w:p w:rsidR="006B5EDC" w:rsidRPr="00A6080C" w:rsidRDefault="00BC50AA">
            <w:pPr>
              <w:numPr>
                <w:ilvl w:val="0"/>
                <w:numId w:val="8"/>
              </w:numPr>
              <w:rPr>
                <w:sz w:val="18"/>
                <w:szCs w:val="18"/>
              </w:rPr>
            </w:pPr>
            <w:r w:rsidRPr="00BC50AA">
              <w:rPr>
                <w:sz w:val="18"/>
                <w:szCs w:val="18"/>
                <w:rPrChange w:id="294" w:author=" " w:date="2011-02-28T18:07:00Z">
                  <w:rPr>
                    <w:i/>
                    <w:iCs/>
                    <w:sz w:val="18"/>
                    <w:szCs w:val="18"/>
                  </w:rPr>
                </w:rPrChange>
              </w:rPr>
              <w:t>Continues to monitor and adjust</w:t>
            </w:r>
            <w:ins w:id="295" w:author="UWG" w:date="2011-02-16T17:14:00Z">
              <w:r w:rsidRPr="00BC50AA">
                <w:rPr>
                  <w:sz w:val="18"/>
                  <w:szCs w:val="18"/>
                  <w:rPrChange w:id="296" w:author=" " w:date="2011-02-28T18:07:00Z">
                    <w:rPr>
                      <w:i/>
                      <w:iCs/>
                      <w:sz w:val="18"/>
                      <w:szCs w:val="18"/>
                    </w:rPr>
                  </w:rPrChange>
                </w:rPr>
                <w:t xml:space="preserve"> the</w:t>
              </w:r>
            </w:ins>
            <w:ins w:id="297" w:author="Simmelink, Patti" w:date="2011-09-30T15:27:00Z">
              <w:r w:rsidR="000905C3">
                <w:rPr>
                  <w:sz w:val="18"/>
                  <w:szCs w:val="18"/>
                </w:rPr>
                <w:t xml:space="preserve"> effectiveness of the</w:t>
              </w:r>
            </w:ins>
            <w:r w:rsidRPr="00BC50AA">
              <w:rPr>
                <w:sz w:val="18"/>
                <w:szCs w:val="18"/>
                <w:rPrChange w:id="298" w:author=" " w:date="2011-02-28T18:07:00Z">
                  <w:rPr>
                    <w:i/>
                    <w:iCs/>
                    <w:sz w:val="18"/>
                    <w:szCs w:val="18"/>
                  </w:rPr>
                </w:rPrChange>
              </w:rPr>
              <w:t xml:space="preserve"> plan using current data from multiple sources.</w:t>
            </w:r>
          </w:p>
          <w:p w:rsidR="006B5EDC" w:rsidRPr="00A6080C" w:rsidDel="004507FC" w:rsidRDefault="006B5EDC">
            <w:pPr>
              <w:rPr>
                <w:del w:id="299" w:author=" " w:date="2011-03-07T15:00:00Z"/>
                <w:sz w:val="18"/>
                <w:szCs w:val="18"/>
              </w:rPr>
            </w:pPr>
          </w:p>
          <w:p w:rsidR="006B5EDC" w:rsidRPr="00A6080C" w:rsidRDefault="00BC50AA">
            <w:pPr>
              <w:numPr>
                <w:ilvl w:val="0"/>
                <w:numId w:val="8"/>
              </w:numPr>
              <w:rPr>
                <w:sz w:val="18"/>
                <w:szCs w:val="18"/>
              </w:rPr>
            </w:pPr>
            <w:r w:rsidRPr="00BC50AA">
              <w:rPr>
                <w:sz w:val="18"/>
                <w:szCs w:val="18"/>
                <w:rPrChange w:id="300" w:author=" " w:date="2011-02-28T18:07:00Z">
                  <w:rPr>
                    <w:i/>
                    <w:iCs/>
                    <w:sz w:val="18"/>
                    <w:szCs w:val="18"/>
                  </w:rPr>
                </w:rPrChange>
              </w:rPr>
              <w:t>Provides support to teachers to implement the data-driven plan</w:t>
            </w:r>
            <w:ins w:id="301" w:author="UWG" w:date="2011-02-16T17:14:00Z">
              <w:r w:rsidRPr="00BC50AA">
                <w:rPr>
                  <w:sz w:val="18"/>
                  <w:szCs w:val="18"/>
                  <w:rPrChange w:id="302" w:author=" " w:date="2011-02-28T18:07:00Z">
                    <w:rPr>
                      <w:i/>
                      <w:iCs/>
                      <w:sz w:val="18"/>
                      <w:szCs w:val="18"/>
                    </w:rPr>
                  </w:rPrChange>
                </w:rPr>
                <w:t xml:space="preserve"> at the classroom </w:t>
              </w:r>
            </w:ins>
            <w:ins w:id="303" w:author=" " w:date="2011-02-25T11:51:00Z">
              <w:r w:rsidRPr="00BC50AA">
                <w:rPr>
                  <w:sz w:val="18"/>
                  <w:szCs w:val="18"/>
                  <w:rPrChange w:id="304" w:author=" " w:date="2011-02-28T18:07:00Z">
                    <w:rPr>
                      <w:i/>
                      <w:iCs/>
                      <w:sz w:val="18"/>
                      <w:szCs w:val="18"/>
                    </w:rPr>
                  </w:rPrChange>
                </w:rPr>
                <w:t xml:space="preserve">and school </w:t>
              </w:r>
            </w:ins>
            <w:ins w:id="305" w:author="UWG" w:date="2011-02-16T17:14:00Z">
              <w:r w:rsidRPr="00BC50AA">
                <w:rPr>
                  <w:sz w:val="18"/>
                  <w:szCs w:val="18"/>
                  <w:rPrChange w:id="306" w:author=" " w:date="2011-02-28T18:07:00Z">
                    <w:rPr>
                      <w:i/>
                      <w:iCs/>
                      <w:sz w:val="18"/>
                      <w:szCs w:val="18"/>
                    </w:rPr>
                  </w:rPrChange>
                </w:rPr>
                <w:t>level</w:t>
              </w:r>
            </w:ins>
            <w:r w:rsidRPr="00BC50AA">
              <w:rPr>
                <w:sz w:val="18"/>
                <w:szCs w:val="18"/>
                <w:rPrChange w:id="307" w:author=" " w:date="2011-02-28T18:07:00Z">
                  <w:rPr>
                    <w:i/>
                    <w:iCs/>
                    <w:sz w:val="18"/>
                    <w:szCs w:val="18"/>
                  </w:rPr>
                </w:rPrChange>
              </w:rPr>
              <w:t>.</w:t>
            </w:r>
          </w:p>
          <w:p w:rsidR="006B5EDC" w:rsidRPr="00A6080C" w:rsidDel="004507FC" w:rsidRDefault="006B5EDC" w:rsidP="007A7F4E">
            <w:pPr>
              <w:pStyle w:val="ListParagraph"/>
              <w:rPr>
                <w:del w:id="308" w:author=" " w:date="2011-03-07T15:00:00Z"/>
                <w:sz w:val="18"/>
                <w:szCs w:val="18"/>
              </w:rPr>
            </w:pPr>
          </w:p>
          <w:p w:rsidR="006B5EDC" w:rsidRDefault="00BC50AA">
            <w:pPr>
              <w:numPr>
                <w:ilvl w:val="0"/>
                <w:numId w:val="8"/>
              </w:numPr>
              <w:rPr>
                <w:ins w:id="309" w:author="Simmelink, Patti" w:date="2011-09-30T15:27:00Z"/>
                <w:sz w:val="18"/>
                <w:szCs w:val="18"/>
              </w:rPr>
            </w:pPr>
            <w:r w:rsidRPr="00BC50AA">
              <w:rPr>
                <w:sz w:val="18"/>
                <w:szCs w:val="18"/>
                <w:rPrChange w:id="310" w:author=" " w:date="2011-02-28T18:07:00Z">
                  <w:rPr>
                    <w:i/>
                    <w:iCs/>
                    <w:sz w:val="18"/>
                    <w:szCs w:val="18"/>
                  </w:rPr>
                </w:rPrChange>
              </w:rPr>
              <w:t>Prioritizes the appropriate use of resources to support the data-driven plan.</w:t>
            </w:r>
          </w:p>
          <w:p w:rsidR="000905C3" w:rsidRPr="00A6080C" w:rsidRDefault="000905C3">
            <w:pPr>
              <w:numPr>
                <w:ilvl w:val="0"/>
                <w:numId w:val="8"/>
              </w:numPr>
              <w:rPr>
                <w:sz w:val="18"/>
                <w:szCs w:val="18"/>
              </w:rPr>
            </w:pPr>
            <w:ins w:id="311" w:author="Simmelink, Patti" w:date="2011-09-30T15:27:00Z">
              <w:r>
                <w:rPr>
                  <w:sz w:val="18"/>
                  <w:szCs w:val="18"/>
                </w:rPr>
                <w:t xml:space="preserve">Facilitates the </w:t>
              </w:r>
            </w:ins>
            <w:ins w:id="312" w:author="Simmelink, Patti" w:date="2011-09-30T15:32:00Z">
              <w:r w:rsidR="008F4D58">
                <w:rPr>
                  <w:sz w:val="18"/>
                  <w:szCs w:val="18"/>
                </w:rPr>
                <w:t>successful execution of the School Improvement Plan.</w:t>
              </w:r>
            </w:ins>
          </w:p>
          <w:p w:rsidR="006B5EDC" w:rsidRPr="00A6080C" w:rsidRDefault="006B5EDC" w:rsidP="007A7F4E">
            <w:pPr>
              <w:rPr>
                <w:sz w:val="18"/>
                <w:szCs w:val="18"/>
              </w:rPr>
            </w:pPr>
          </w:p>
        </w:tc>
        <w:tc>
          <w:tcPr>
            <w:tcW w:w="2844" w:type="dxa"/>
            <w:tcPrChange w:id="313" w:author=" " w:date="2011-03-07T14:05:00Z">
              <w:tcPr>
                <w:tcW w:w="4370" w:type="dxa"/>
                <w:gridSpan w:val="2"/>
              </w:tcPr>
            </w:tcPrChange>
          </w:tcPr>
          <w:p w:rsidR="006B5EDC" w:rsidRPr="00A6080C" w:rsidRDefault="00BC50AA">
            <w:pPr>
              <w:rPr>
                <w:b/>
                <w:sz w:val="18"/>
                <w:szCs w:val="18"/>
              </w:rPr>
            </w:pPr>
            <w:r w:rsidRPr="00BC50AA">
              <w:rPr>
                <w:b/>
                <w:sz w:val="18"/>
                <w:szCs w:val="18"/>
                <w:rPrChange w:id="314" w:author=" " w:date="2011-02-28T18:07:00Z">
                  <w:rPr>
                    <w:b/>
                    <w:i/>
                    <w:iCs/>
                    <w:sz w:val="18"/>
                    <w:szCs w:val="18"/>
                  </w:rPr>
                </w:rPrChange>
              </w:rPr>
              <w:t>. . . and</w:t>
            </w:r>
          </w:p>
          <w:p w:rsidR="006B5EDC" w:rsidRPr="00A6080C" w:rsidDel="008F4D58" w:rsidRDefault="00BC50AA">
            <w:pPr>
              <w:numPr>
                <w:ilvl w:val="0"/>
                <w:numId w:val="8"/>
              </w:numPr>
              <w:rPr>
                <w:del w:id="315" w:author="Simmelink, Patti" w:date="2011-09-30T15:32:00Z"/>
                <w:sz w:val="18"/>
                <w:szCs w:val="18"/>
              </w:rPr>
            </w:pPr>
            <w:del w:id="316" w:author="Simmelink, Patti" w:date="2011-09-30T15:32:00Z">
              <w:r w:rsidRPr="00BC50AA" w:rsidDel="008F4D58">
                <w:rPr>
                  <w:sz w:val="18"/>
                  <w:szCs w:val="18"/>
                  <w:rPrChange w:id="317" w:author=" " w:date="2011-02-28T18:07:00Z">
                    <w:rPr>
                      <w:i/>
                      <w:iCs/>
                      <w:sz w:val="18"/>
                      <w:szCs w:val="18"/>
                    </w:rPr>
                  </w:rPrChange>
                </w:rPr>
                <w:delText xml:space="preserve"> </w:delText>
              </w:r>
              <w:commentRangeStart w:id="318"/>
              <w:r w:rsidRPr="00BC50AA" w:rsidDel="008F4D58">
                <w:rPr>
                  <w:sz w:val="18"/>
                  <w:szCs w:val="18"/>
                  <w:rPrChange w:id="319" w:author=" " w:date="2011-02-28T18:07:00Z">
                    <w:rPr>
                      <w:i/>
                      <w:iCs/>
                      <w:sz w:val="18"/>
                      <w:szCs w:val="18"/>
                    </w:rPr>
                  </w:rPrChange>
                </w:rPr>
                <w:delText>Leads the analysis of the evaluation of the data-driven plan effect on student learning</w:delText>
              </w:r>
              <w:commentRangeEnd w:id="318"/>
              <w:r w:rsidR="006B5EDC" w:rsidDel="008F4D58">
                <w:rPr>
                  <w:rStyle w:val="CommentReference"/>
                  <w:vanish/>
                </w:rPr>
                <w:commentReference w:id="318"/>
              </w:r>
            </w:del>
            <w:ins w:id="320" w:author=" " w:date="2011-02-25T11:51:00Z">
              <w:del w:id="321" w:author="Simmelink, Patti" w:date="2011-09-30T15:32:00Z">
                <w:r w:rsidR="006B5EDC" w:rsidDel="008F4D58">
                  <w:rPr>
                    <w:sz w:val="18"/>
                    <w:szCs w:val="18"/>
                  </w:rPr>
                  <w:delText>at the classroom and school level</w:delText>
                </w:r>
              </w:del>
            </w:ins>
            <w:del w:id="322" w:author="Simmelink, Patti" w:date="2011-09-30T15:32:00Z">
              <w:r w:rsidR="006B5EDC" w:rsidDel="008F4D58">
                <w:rPr>
                  <w:sz w:val="18"/>
                  <w:szCs w:val="18"/>
                </w:rPr>
                <w:delText>.</w:delText>
              </w:r>
            </w:del>
          </w:p>
          <w:p w:rsidR="006B5EDC" w:rsidRPr="00A6080C" w:rsidDel="008F4D58" w:rsidRDefault="006B5EDC" w:rsidP="008F4D58">
            <w:pPr>
              <w:numPr>
                <w:ilvl w:val="0"/>
                <w:numId w:val="8"/>
              </w:numPr>
              <w:rPr>
                <w:del w:id="323" w:author="Simmelink, Patti" w:date="2011-09-30T15:32:00Z"/>
                <w:sz w:val="18"/>
                <w:szCs w:val="18"/>
                <w:rPrChange w:id="324" w:author=" " w:date="2011-02-28T18:07:00Z">
                  <w:rPr>
                    <w:del w:id="325" w:author="Simmelink, Patti" w:date="2011-09-30T15:32:00Z"/>
                    <w:color w:val="FF0000"/>
                    <w:sz w:val="18"/>
                    <w:szCs w:val="18"/>
                  </w:rPr>
                </w:rPrChange>
              </w:rPr>
              <w:pPrChange w:id="326" w:author="Simmelink, Patti" w:date="2011-09-30T15:32:00Z">
                <w:pPr>
                  <w:numPr>
                    <w:numId w:val="8"/>
                  </w:numPr>
                  <w:tabs>
                    <w:tab w:val="num" w:pos="288"/>
                  </w:tabs>
                  <w:ind w:left="288" w:hanging="288"/>
                </w:pPr>
              </w:pPrChange>
            </w:pPr>
            <w:commentRangeStart w:id="327"/>
            <w:del w:id="328" w:author="Simmelink, Patti" w:date="2011-09-30T15:32:00Z">
              <w:r w:rsidRPr="008F4D58" w:rsidDel="008F4D58">
                <w:rPr>
                  <w:sz w:val="18"/>
                  <w:szCs w:val="18"/>
                  <w:rPrChange w:id="329" w:author="Simmelink, Patti" w:date="2011-09-30T15:32:00Z">
                    <w:rPr>
                      <w:sz w:val="18"/>
                      <w:szCs w:val="18"/>
                    </w:rPr>
                  </w:rPrChange>
                </w:rPr>
                <w:delText>Optimizes current assets and secures additional assets in order to ensure the School Improvement Plan is developed with quality and fidelity</w:delText>
              </w:r>
              <w:commentRangeEnd w:id="327"/>
              <w:r w:rsidDel="008F4D58">
                <w:rPr>
                  <w:rStyle w:val="CommentReference"/>
                  <w:vanish/>
                </w:rPr>
                <w:commentReference w:id="327"/>
              </w:r>
              <w:r w:rsidRPr="008F4D58" w:rsidDel="008F4D58">
                <w:rPr>
                  <w:sz w:val="18"/>
                  <w:szCs w:val="18"/>
                  <w:rPrChange w:id="330" w:author="Simmelink, Patti" w:date="2011-09-30T15:32:00Z">
                    <w:rPr>
                      <w:sz w:val="18"/>
                      <w:szCs w:val="18"/>
                    </w:rPr>
                  </w:rPrChange>
                </w:rPr>
                <w:delText>.</w:delText>
              </w:r>
            </w:del>
            <w:ins w:id="331" w:author=" " w:date="2011-02-25T11:51:00Z">
              <w:del w:id="332" w:author="Simmelink, Patti" w:date="2011-09-30T15:32:00Z">
                <w:r w:rsidRPr="008F4D58" w:rsidDel="008F4D58">
                  <w:rPr>
                    <w:sz w:val="18"/>
                    <w:szCs w:val="18"/>
                    <w:rPrChange w:id="333" w:author="Simmelink, Patti" w:date="2011-09-30T15:32:00Z">
                      <w:rPr>
                        <w:sz w:val="18"/>
                        <w:szCs w:val="18"/>
                      </w:rPr>
                    </w:rPrChange>
                  </w:rPr>
                  <w:delText>E</w:delText>
                </w:r>
              </w:del>
            </w:ins>
            <w:ins w:id="334" w:author=" " w:date="2011-02-25T11:52:00Z">
              <w:del w:id="335" w:author="Simmelink, Patti" w:date="2011-09-30T15:32:00Z">
                <w:r w:rsidRPr="008F4D58" w:rsidDel="008F4D58">
                  <w:rPr>
                    <w:sz w:val="18"/>
                    <w:szCs w:val="18"/>
                    <w:rPrChange w:id="336" w:author="Simmelink, Patti" w:date="2011-09-30T15:32:00Z">
                      <w:rPr>
                        <w:sz w:val="18"/>
                        <w:szCs w:val="18"/>
                      </w:rPr>
                    </w:rPrChange>
                  </w:rPr>
                  <w:delText>mpowers staff to participate in the development and implementation of the S</w:delText>
                </w:r>
              </w:del>
            </w:ins>
            <w:ins w:id="337" w:author=" " w:date="2011-03-07T14:59:00Z">
              <w:del w:id="338" w:author="Simmelink, Patti" w:date="2011-09-30T15:32:00Z">
                <w:r w:rsidR="004507FC" w:rsidRPr="008F4D58" w:rsidDel="008F4D58">
                  <w:rPr>
                    <w:sz w:val="18"/>
                    <w:szCs w:val="18"/>
                    <w:rPrChange w:id="339" w:author="Simmelink, Patti" w:date="2011-09-30T15:32:00Z">
                      <w:rPr>
                        <w:sz w:val="18"/>
                        <w:szCs w:val="18"/>
                      </w:rPr>
                    </w:rPrChange>
                  </w:rPr>
                  <w:delText>IP</w:delText>
                </w:r>
              </w:del>
            </w:ins>
            <w:ins w:id="340" w:author=" " w:date="2011-02-25T11:52:00Z">
              <w:del w:id="341" w:author="Simmelink, Patti" w:date="2011-09-30T15:32:00Z">
                <w:r w:rsidRPr="008F4D58" w:rsidDel="008F4D58">
                  <w:rPr>
                    <w:sz w:val="18"/>
                    <w:szCs w:val="18"/>
                    <w:rPrChange w:id="342" w:author="Simmelink, Patti" w:date="2011-09-30T15:32:00Z">
                      <w:rPr>
                        <w:sz w:val="18"/>
                        <w:szCs w:val="18"/>
                      </w:rPr>
                    </w:rPrChange>
                  </w:rPr>
                  <w:delText>.</w:delText>
                </w:r>
              </w:del>
            </w:ins>
          </w:p>
          <w:p w:rsidR="006B5EDC" w:rsidRDefault="00BC50AA" w:rsidP="008F4D58">
            <w:pPr>
              <w:numPr>
                <w:ilvl w:val="0"/>
                <w:numId w:val="8"/>
              </w:numPr>
              <w:rPr>
                <w:ins w:id="343" w:author="Simmelink, Patti" w:date="2011-09-30T15:32:00Z"/>
                <w:sz w:val="18"/>
                <w:szCs w:val="18"/>
              </w:rPr>
              <w:pPrChange w:id="344" w:author="Simmelink, Patti" w:date="2011-09-30T15:32:00Z">
                <w:pPr>
                  <w:numPr>
                    <w:numId w:val="8"/>
                  </w:numPr>
                  <w:tabs>
                    <w:tab w:val="num" w:pos="288"/>
                  </w:tabs>
                  <w:ind w:left="288" w:hanging="288"/>
                </w:pPr>
              </w:pPrChange>
            </w:pPr>
            <w:ins w:id="345" w:author=" " w:date="2011-02-25T11:52:00Z">
              <w:r w:rsidRPr="008F4D58">
                <w:rPr>
                  <w:sz w:val="18"/>
                  <w:szCs w:val="18"/>
                  <w:rPrChange w:id="346" w:author="Simmelink, Patti" w:date="2011-09-30T15:32:00Z">
                    <w:rPr>
                      <w:color w:val="FF0000"/>
                      <w:sz w:val="18"/>
                      <w:szCs w:val="18"/>
                    </w:rPr>
                  </w:rPrChange>
                </w:rPr>
                <w:t xml:space="preserve">Ensures that the goals of the </w:t>
              </w:r>
            </w:ins>
            <w:ins w:id="347" w:author=" " w:date="2011-03-07T15:00:00Z">
              <w:r w:rsidR="004507FC" w:rsidRPr="008F4D58">
                <w:rPr>
                  <w:sz w:val="18"/>
                  <w:szCs w:val="18"/>
                  <w:rPrChange w:id="348" w:author="Simmelink, Patti" w:date="2011-09-30T15:32:00Z">
                    <w:rPr>
                      <w:sz w:val="18"/>
                      <w:szCs w:val="18"/>
                    </w:rPr>
                  </w:rPrChange>
                </w:rPr>
                <w:t>S</w:t>
              </w:r>
            </w:ins>
            <w:ins w:id="349" w:author="Simmelink, Patti" w:date="2011-09-30T16:00:00Z">
              <w:r w:rsidR="005434F9">
                <w:rPr>
                  <w:sz w:val="18"/>
                  <w:szCs w:val="18"/>
                </w:rPr>
                <w:t>chool Improvement Plan</w:t>
              </w:r>
            </w:ins>
            <w:ins w:id="350" w:author=" " w:date="2011-03-07T15:00:00Z">
              <w:del w:id="351" w:author="Simmelink, Patti" w:date="2011-09-30T16:00:00Z">
                <w:r w:rsidR="004507FC" w:rsidRPr="008F4D58" w:rsidDel="005434F9">
                  <w:rPr>
                    <w:sz w:val="18"/>
                    <w:szCs w:val="18"/>
                    <w:rPrChange w:id="352" w:author="Simmelink, Patti" w:date="2011-09-30T15:32:00Z">
                      <w:rPr>
                        <w:sz w:val="18"/>
                        <w:szCs w:val="18"/>
                      </w:rPr>
                    </w:rPrChange>
                  </w:rPr>
                  <w:delText>IP</w:delText>
                </w:r>
              </w:del>
            </w:ins>
            <w:ins w:id="353" w:author=" " w:date="2011-02-25T11:52:00Z">
              <w:r w:rsidRPr="008F4D58">
                <w:rPr>
                  <w:sz w:val="18"/>
                  <w:szCs w:val="18"/>
                  <w:rPrChange w:id="354" w:author="Simmelink, Patti" w:date="2011-09-30T15:32:00Z">
                    <w:rPr>
                      <w:color w:val="FF0000"/>
                      <w:sz w:val="18"/>
                      <w:szCs w:val="18"/>
                    </w:rPr>
                  </w:rPrChange>
                </w:rPr>
                <w:t xml:space="preserve"> are implemented with fidelity and monitored frequently.</w:t>
              </w:r>
            </w:ins>
          </w:p>
          <w:p w:rsidR="008F4D58" w:rsidRDefault="008F4D58" w:rsidP="008F4D58">
            <w:pPr>
              <w:numPr>
                <w:ilvl w:val="0"/>
                <w:numId w:val="8"/>
              </w:numPr>
              <w:rPr>
                <w:ins w:id="355" w:author="Simmelink, Patti" w:date="2011-09-30T15:32:00Z"/>
                <w:sz w:val="18"/>
                <w:szCs w:val="18"/>
              </w:rPr>
              <w:pPrChange w:id="356" w:author="Simmelink, Patti" w:date="2011-09-30T15:32:00Z">
                <w:pPr>
                  <w:numPr>
                    <w:numId w:val="8"/>
                  </w:numPr>
                  <w:tabs>
                    <w:tab w:val="num" w:pos="288"/>
                  </w:tabs>
                  <w:ind w:left="288" w:hanging="288"/>
                </w:pPr>
              </w:pPrChange>
            </w:pPr>
            <w:ins w:id="357" w:author="Simmelink, Patti" w:date="2011-09-30T15:32:00Z">
              <w:r>
                <w:rPr>
                  <w:sz w:val="18"/>
                  <w:szCs w:val="18"/>
                </w:rPr>
                <w:t>Builds a school community where stakeholders are encouraged to understand and have a voice in evaluating the effectiveness of the School Improvement Plan.</w:t>
              </w:r>
            </w:ins>
          </w:p>
          <w:p w:rsidR="008F4D58" w:rsidRPr="008F4D58" w:rsidRDefault="008F4D58" w:rsidP="008F4D58">
            <w:pPr>
              <w:numPr>
                <w:ilvl w:val="0"/>
                <w:numId w:val="8"/>
              </w:numPr>
              <w:rPr>
                <w:sz w:val="18"/>
                <w:szCs w:val="18"/>
                <w:rPrChange w:id="358" w:author="Simmelink, Patti" w:date="2011-09-30T15:32:00Z">
                  <w:rPr>
                    <w:sz w:val="18"/>
                    <w:szCs w:val="18"/>
                  </w:rPr>
                </w:rPrChange>
              </w:rPr>
              <w:pPrChange w:id="359" w:author="Simmelink, Patti" w:date="2011-09-30T15:32:00Z">
                <w:pPr>
                  <w:numPr>
                    <w:numId w:val="8"/>
                  </w:numPr>
                  <w:tabs>
                    <w:tab w:val="num" w:pos="288"/>
                  </w:tabs>
                  <w:ind w:left="288" w:hanging="288"/>
                </w:pPr>
              </w:pPrChange>
            </w:pPr>
            <w:ins w:id="360" w:author="Simmelink, Patti" w:date="2011-09-30T15:33:00Z">
              <w:r>
                <w:rPr>
                  <w:sz w:val="18"/>
                  <w:szCs w:val="18"/>
                </w:rPr>
                <w:t>Models a commitment to continuous improvement through analysis of data.</w:t>
              </w:r>
            </w:ins>
          </w:p>
          <w:p w:rsidR="006B5EDC" w:rsidRPr="00A6080C" w:rsidRDefault="006B5EDC">
            <w:pPr>
              <w:ind w:left="288"/>
              <w:rPr>
                <w:sz w:val="18"/>
                <w:szCs w:val="18"/>
              </w:rPr>
            </w:pPr>
          </w:p>
          <w:p w:rsidR="006B5EDC" w:rsidRPr="00A6080C" w:rsidRDefault="006B5EDC">
            <w:pPr>
              <w:rPr>
                <w:sz w:val="18"/>
                <w:szCs w:val="18"/>
              </w:rPr>
            </w:pPr>
            <w:r>
              <w:rPr>
                <w:sz w:val="18"/>
                <w:szCs w:val="18"/>
              </w:rPr>
              <w:t xml:space="preserve"> </w:t>
            </w:r>
          </w:p>
          <w:p w:rsidR="006B5EDC" w:rsidRPr="00A6080C" w:rsidRDefault="006B5EDC">
            <w:pPr>
              <w:rPr>
                <w:b/>
                <w:i/>
                <w:sz w:val="18"/>
                <w:szCs w:val="18"/>
              </w:rPr>
            </w:pPr>
          </w:p>
          <w:p w:rsidR="006B5EDC" w:rsidRPr="00A6080C" w:rsidRDefault="006B5EDC">
            <w:pPr>
              <w:rPr>
                <w:b/>
                <w:i/>
                <w:sz w:val="18"/>
                <w:szCs w:val="18"/>
              </w:rPr>
            </w:pPr>
          </w:p>
          <w:p w:rsidR="006B5EDC" w:rsidRPr="00A6080C" w:rsidRDefault="006B5EDC">
            <w:pPr>
              <w:rPr>
                <w:b/>
                <w:i/>
                <w:sz w:val="18"/>
                <w:szCs w:val="18"/>
              </w:rPr>
            </w:pPr>
          </w:p>
        </w:tc>
      </w:tr>
      <w:tr w:rsidR="001C56C8" w:rsidRPr="00A6080C" w:rsidTr="006B5EDC">
        <w:trPr>
          <w:cantSplit/>
          <w:trHeight w:val="2429"/>
          <w:trPrChange w:id="361" w:author=" " w:date="2011-03-07T14:06:00Z">
            <w:trPr>
              <w:gridBefore w:val="1"/>
              <w:cantSplit/>
              <w:trHeight w:val="58"/>
            </w:trPr>
          </w:trPrChange>
        </w:trPr>
        <w:tc>
          <w:tcPr>
            <w:tcW w:w="11376" w:type="dxa"/>
            <w:gridSpan w:val="4"/>
            <w:tcPrChange w:id="362" w:author=" " w:date="2011-03-07T14:06:00Z">
              <w:tcPr>
                <w:tcW w:w="11376" w:type="dxa"/>
                <w:gridSpan w:val="5"/>
              </w:tcPr>
            </w:tcPrChange>
          </w:tcPr>
          <w:p w:rsidR="001C56C8" w:rsidRPr="00A6080C" w:rsidDel="006B5EDC" w:rsidRDefault="00D00358">
            <w:pPr>
              <w:rPr>
                <w:del w:id="363" w:author=" " w:date="2011-03-07T14:06:00Z"/>
                <w:sz w:val="18"/>
                <w:szCs w:val="18"/>
              </w:rPr>
            </w:pPr>
            <w:r>
              <w:rPr>
                <w:b/>
                <w:i/>
                <w:sz w:val="18"/>
                <w:szCs w:val="18"/>
              </w:rPr>
              <w:t>Examples of evidence:</w:t>
            </w:r>
            <w:r>
              <w:rPr>
                <w:sz w:val="18"/>
                <w:szCs w:val="18"/>
              </w:rPr>
              <w:t xml:space="preserve">  SIP, leadership team notes, newsletters, data, school websites, assessment walls, agendas, leadership minutes</w:t>
            </w:r>
          </w:p>
          <w:p w:rsidR="001C56C8" w:rsidRPr="00A6080C" w:rsidDel="006B5EDC" w:rsidRDefault="001C56C8">
            <w:pPr>
              <w:rPr>
                <w:del w:id="364" w:author=" " w:date="2011-03-07T14:06:00Z"/>
                <w:sz w:val="18"/>
                <w:szCs w:val="18"/>
              </w:rPr>
            </w:pPr>
          </w:p>
          <w:p w:rsidR="001C56C8" w:rsidRPr="00A6080C" w:rsidRDefault="001C56C8">
            <w:pPr>
              <w:rPr>
                <w:sz w:val="18"/>
                <w:szCs w:val="18"/>
              </w:rPr>
            </w:pPr>
          </w:p>
          <w:p w:rsidR="001C56C8" w:rsidRPr="00A6080C" w:rsidRDefault="001C56C8">
            <w:pPr>
              <w:rPr>
                <w:sz w:val="18"/>
                <w:szCs w:val="18"/>
              </w:rPr>
            </w:pPr>
          </w:p>
          <w:p w:rsidR="001C56C8" w:rsidRPr="00A6080C" w:rsidRDefault="001C56C8">
            <w:pPr>
              <w:rPr>
                <w:sz w:val="18"/>
                <w:szCs w:val="18"/>
              </w:rPr>
            </w:pPr>
          </w:p>
          <w:p w:rsidR="001C56C8" w:rsidRPr="00A6080C" w:rsidRDefault="001C56C8">
            <w:pPr>
              <w:rPr>
                <w:sz w:val="18"/>
                <w:szCs w:val="18"/>
              </w:rPr>
            </w:pPr>
          </w:p>
          <w:p w:rsidR="001C56C8" w:rsidRPr="00A6080C" w:rsidRDefault="001C56C8">
            <w:pPr>
              <w:rPr>
                <w:sz w:val="18"/>
                <w:szCs w:val="18"/>
              </w:rPr>
            </w:pPr>
          </w:p>
          <w:p w:rsidR="001C56C8" w:rsidRPr="00A6080C" w:rsidRDefault="001C56C8">
            <w:pPr>
              <w:rPr>
                <w:sz w:val="18"/>
                <w:szCs w:val="18"/>
              </w:rPr>
            </w:pPr>
          </w:p>
          <w:p w:rsidR="001C56C8" w:rsidRPr="00A6080C" w:rsidDel="001545AC" w:rsidRDefault="001C56C8">
            <w:pPr>
              <w:rPr>
                <w:del w:id="365" w:author=" " w:date="2011-03-07T15:44:00Z"/>
                <w:sz w:val="18"/>
                <w:szCs w:val="18"/>
              </w:rPr>
            </w:pPr>
          </w:p>
          <w:p w:rsidR="001C56C8" w:rsidRPr="00A6080C" w:rsidDel="001545AC" w:rsidRDefault="001C56C8">
            <w:pPr>
              <w:rPr>
                <w:del w:id="366" w:author=" " w:date="2011-03-07T15:44:00Z"/>
                <w:sz w:val="18"/>
                <w:szCs w:val="18"/>
              </w:rPr>
            </w:pPr>
          </w:p>
          <w:p w:rsidR="001C56C8" w:rsidRPr="00A6080C" w:rsidRDefault="001C56C8">
            <w:pPr>
              <w:rPr>
                <w:sz w:val="18"/>
                <w:szCs w:val="18"/>
              </w:rPr>
            </w:pPr>
          </w:p>
          <w:p w:rsidR="00847B28" w:rsidRPr="00A6080C" w:rsidRDefault="00847B28">
            <w:pPr>
              <w:rPr>
                <w:sz w:val="18"/>
                <w:szCs w:val="18"/>
              </w:rPr>
            </w:pPr>
          </w:p>
          <w:p w:rsidR="0022476C" w:rsidRPr="00A6080C" w:rsidRDefault="0022476C">
            <w:pPr>
              <w:rPr>
                <w:sz w:val="18"/>
                <w:szCs w:val="18"/>
              </w:rPr>
            </w:pPr>
          </w:p>
          <w:p w:rsidR="0022476C" w:rsidRPr="00A6080C" w:rsidRDefault="0022476C">
            <w:pPr>
              <w:rPr>
                <w:sz w:val="18"/>
                <w:szCs w:val="18"/>
              </w:rPr>
            </w:pPr>
          </w:p>
          <w:p w:rsidR="00847B28" w:rsidRPr="00A6080C" w:rsidRDefault="00847B28">
            <w:pPr>
              <w:rPr>
                <w:sz w:val="18"/>
                <w:szCs w:val="18"/>
              </w:rPr>
            </w:pPr>
          </w:p>
        </w:tc>
      </w:tr>
      <w:tr w:rsidR="006B5EDC" w:rsidRPr="00A6080C">
        <w:trPr>
          <w:cantSplit/>
          <w:trHeight w:val="58"/>
          <w:ins w:id="367" w:author=" " w:date="2011-03-07T14:06:00Z"/>
        </w:trPr>
        <w:tc>
          <w:tcPr>
            <w:tcW w:w="11376" w:type="dxa"/>
            <w:gridSpan w:val="4"/>
          </w:tcPr>
          <w:p w:rsidR="006B5EDC" w:rsidRDefault="006B5EDC">
            <w:pPr>
              <w:rPr>
                <w:ins w:id="368" w:author=" " w:date="2011-03-07T14:06:00Z"/>
                <w:b/>
                <w:i/>
                <w:sz w:val="18"/>
                <w:szCs w:val="18"/>
              </w:rPr>
            </w:pPr>
            <w:ins w:id="369" w:author=" " w:date="2011-03-07T14:06:00Z">
              <w:r>
                <w:rPr>
                  <w:b/>
                  <w:i/>
                  <w:sz w:val="18"/>
                  <w:szCs w:val="18"/>
                </w:rPr>
                <w:t>Comments:</w:t>
              </w:r>
            </w:ins>
          </w:p>
          <w:p w:rsidR="006B5EDC" w:rsidRDefault="006B5EDC">
            <w:pPr>
              <w:rPr>
                <w:ins w:id="370" w:author=" " w:date="2011-03-07T14:06:00Z"/>
                <w:b/>
                <w:i/>
                <w:sz w:val="18"/>
                <w:szCs w:val="18"/>
              </w:rPr>
            </w:pPr>
          </w:p>
          <w:p w:rsidR="006B5EDC" w:rsidRDefault="006B5EDC">
            <w:pPr>
              <w:rPr>
                <w:ins w:id="371" w:author=" " w:date="2011-03-07T14:06:00Z"/>
                <w:b/>
                <w:i/>
                <w:sz w:val="18"/>
                <w:szCs w:val="18"/>
              </w:rPr>
            </w:pPr>
          </w:p>
          <w:p w:rsidR="006B5EDC" w:rsidRDefault="006B5EDC">
            <w:pPr>
              <w:rPr>
                <w:ins w:id="372" w:author=" " w:date="2011-03-07T15:45:00Z"/>
                <w:b/>
                <w:i/>
                <w:sz w:val="18"/>
                <w:szCs w:val="18"/>
              </w:rPr>
            </w:pPr>
          </w:p>
          <w:p w:rsidR="001545AC" w:rsidRDefault="001545AC">
            <w:pPr>
              <w:rPr>
                <w:ins w:id="373" w:author=" " w:date="2011-03-07T15:45:00Z"/>
                <w:b/>
                <w:i/>
                <w:sz w:val="18"/>
                <w:szCs w:val="18"/>
              </w:rPr>
            </w:pPr>
          </w:p>
          <w:p w:rsidR="001545AC" w:rsidRDefault="001545AC">
            <w:pPr>
              <w:rPr>
                <w:ins w:id="374" w:author=" " w:date="2011-03-07T14:06:00Z"/>
                <w:b/>
                <w:i/>
                <w:sz w:val="18"/>
                <w:szCs w:val="18"/>
              </w:rPr>
            </w:pPr>
          </w:p>
          <w:p w:rsidR="006B5EDC" w:rsidRDefault="006B5EDC">
            <w:pPr>
              <w:rPr>
                <w:ins w:id="375" w:author=" " w:date="2011-03-07T14:06:00Z"/>
                <w:b/>
                <w:i/>
                <w:sz w:val="18"/>
                <w:szCs w:val="18"/>
              </w:rPr>
            </w:pPr>
          </w:p>
          <w:p w:rsidR="006B5EDC" w:rsidRDefault="006B5EDC">
            <w:pPr>
              <w:rPr>
                <w:ins w:id="376" w:author=" " w:date="2011-03-07T14:06:00Z"/>
                <w:b/>
                <w:i/>
                <w:sz w:val="18"/>
                <w:szCs w:val="18"/>
              </w:rPr>
            </w:pPr>
          </w:p>
          <w:p w:rsidR="006B5EDC" w:rsidRDefault="006B5EDC">
            <w:pPr>
              <w:rPr>
                <w:ins w:id="377" w:author=" " w:date="2011-03-07T14:06:00Z"/>
                <w:b/>
                <w:i/>
                <w:sz w:val="18"/>
                <w:szCs w:val="18"/>
              </w:rPr>
            </w:pPr>
          </w:p>
          <w:p w:rsidR="006B5EDC" w:rsidRDefault="006B5EDC">
            <w:pPr>
              <w:rPr>
                <w:ins w:id="378" w:author=" " w:date="2011-03-07T14:06:00Z"/>
                <w:b/>
                <w:i/>
                <w:sz w:val="18"/>
                <w:szCs w:val="18"/>
              </w:rPr>
            </w:pPr>
          </w:p>
          <w:p w:rsidR="006B5EDC" w:rsidRDefault="006B5EDC">
            <w:pPr>
              <w:rPr>
                <w:ins w:id="379" w:author=" " w:date="2011-03-07T14:06:00Z"/>
                <w:b/>
                <w:i/>
                <w:sz w:val="18"/>
                <w:szCs w:val="18"/>
              </w:rPr>
            </w:pPr>
          </w:p>
          <w:p w:rsidR="006B5EDC" w:rsidRDefault="006B5EDC">
            <w:pPr>
              <w:rPr>
                <w:ins w:id="380" w:author=" " w:date="2011-03-07T14:06:00Z"/>
                <w:b/>
                <w:i/>
                <w:sz w:val="18"/>
                <w:szCs w:val="18"/>
              </w:rPr>
            </w:pPr>
          </w:p>
          <w:p w:rsidR="006B5EDC" w:rsidRDefault="006B5EDC">
            <w:pPr>
              <w:rPr>
                <w:ins w:id="381" w:author=" " w:date="2011-03-07T14:06:00Z"/>
                <w:b/>
                <w:i/>
                <w:sz w:val="18"/>
                <w:szCs w:val="18"/>
              </w:rPr>
            </w:pPr>
          </w:p>
          <w:p w:rsidR="006B5EDC" w:rsidRDefault="006B5EDC">
            <w:pPr>
              <w:rPr>
                <w:ins w:id="382" w:author=" " w:date="2011-03-07T14:06:00Z"/>
                <w:b/>
                <w:i/>
                <w:sz w:val="18"/>
                <w:szCs w:val="18"/>
              </w:rPr>
            </w:pPr>
          </w:p>
        </w:tc>
      </w:tr>
    </w:tbl>
    <w:p w:rsidR="006B5EDC" w:rsidRDefault="006B5EDC">
      <w:pPr>
        <w:rPr>
          <w:ins w:id="383" w:author=" " w:date="2011-03-07T14:06:00Z"/>
        </w:rPr>
      </w:pPr>
    </w:p>
    <w:p w:rsidR="006B5EDC" w:rsidDel="008F4D58" w:rsidRDefault="006B5EDC">
      <w:pPr>
        <w:rPr>
          <w:ins w:id="384" w:author=" " w:date="2011-03-07T14:06:00Z"/>
          <w:del w:id="385" w:author="Simmelink, Patti" w:date="2011-09-30T15:37:00Z"/>
        </w:rPr>
      </w:pPr>
    </w:p>
    <w:p w:rsidR="006B5EDC" w:rsidDel="008F4D58" w:rsidRDefault="006B5EDC">
      <w:pPr>
        <w:rPr>
          <w:ins w:id="386" w:author=" " w:date="2011-03-07T14:06:00Z"/>
          <w:del w:id="387" w:author="Simmelink, Patti" w:date="2011-09-30T15:37:00Z"/>
        </w:rPr>
      </w:pPr>
    </w:p>
    <w:p w:rsidR="006B5EDC" w:rsidDel="008F4D58" w:rsidRDefault="006B5EDC">
      <w:pPr>
        <w:rPr>
          <w:ins w:id="388" w:author=" " w:date="2011-03-07T14:06:00Z"/>
          <w:del w:id="389" w:author="Simmelink, Patti" w:date="2011-09-30T15:37:00Z"/>
        </w:rPr>
      </w:pPr>
    </w:p>
    <w:p w:rsidR="006B5EDC" w:rsidDel="008F4D58" w:rsidRDefault="006B5EDC">
      <w:pPr>
        <w:rPr>
          <w:ins w:id="390" w:author=" " w:date="2011-03-07T14:06:00Z"/>
          <w:del w:id="391" w:author="Simmelink, Patti" w:date="2011-09-30T15:37:00Z"/>
        </w:rPr>
      </w:pPr>
    </w:p>
    <w:p w:rsidR="006B5EDC" w:rsidDel="008F4D58" w:rsidRDefault="006B5EDC">
      <w:pPr>
        <w:rPr>
          <w:ins w:id="392" w:author=" " w:date="2011-03-07T14:06:00Z"/>
          <w:del w:id="393" w:author="Simmelink, Patti" w:date="2011-09-30T15:37:00Z"/>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394" w:author=" " w:date="2011-02-25T11:53: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395">
          <w:tblGrid>
            <w:gridCol w:w="108"/>
            <w:gridCol w:w="2335"/>
            <w:gridCol w:w="2327"/>
            <w:gridCol w:w="2326"/>
            <w:gridCol w:w="4280"/>
            <w:gridCol w:w="108"/>
          </w:tblGrid>
        </w:tblGridChange>
      </w:tblGrid>
      <w:tr w:rsidR="00AB54A2" w:rsidRPr="00A6080C" w:rsidDel="008F4D58" w:rsidTr="00D91D27">
        <w:trPr>
          <w:cantSplit/>
          <w:trHeight w:val="395"/>
          <w:del w:id="396" w:author="Simmelink, Patti" w:date="2011-09-30T15:37:00Z"/>
          <w:trPrChange w:id="397" w:author=" " w:date="2011-02-25T11:53:00Z">
            <w:trPr>
              <w:gridAfter w:val="0"/>
              <w:cantSplit/>
            </w:trPr>
          </w:trPrChange>
        </w:trPr>
        <w:tc>
          <w:tcPr>
            <w:tcW w:w="11376" w:type="dxa"/>
            <w:gridSpan w:val="4"/>
            <w:shd w:val="clear" w:color="auto" w:fill="CCFFFF"/>
            <w:vAlign w:val="center"/>
            <w:tcPrChange w:id="398" w:author=" " w:date="2011-02-25T11:53:00Z">
              <w:tcPr>
                <w:tcW w:w="11376" w:type="dxa"/>
                <w:gridSpan w:val="5"/>
                <w:shd w:val="clear" w:color="auto" w:fill="CCFFFF"/>
              </w:tcPr>
            </w:tcPrChange>
          </w:tcPr>
          <w:p w:rsidR="00792811" w:rsidRPr="00A6080C" w:rsidDel="008F4D58" w:rsidRDefault="00D00358">
            <w:pPr>
              <w:numPr>
                <w:ilvl w:val="0"/>
                <w:numId w:val="16"/>
                <w:numberingChange w:id="399" w:author="UWG" w:date="2011-02-16T17:09:00Z" w:original="%1:2:4:."/>
              </w:numPr>
              <w:rPr>
                <w:del w:id="400" w:author="Simmelink, Patti" w:date="2011-09-30T15:37:00Z"/>
                <w:b/>
                <w:sz w:val="18"/>
                <w:szCs w:val="18"/>
              </w:rPr>
            </w:pPr>
            <w:commentRangeStart w:id="401"/>
            <w:del w:id="402" w:author="Simmelink, Patti" w:date="2011-09-30T15:37:00Z">
              <w:r w:rsidDel="008F4D58">
                <w:rPr>
                  <w:b/>
                  <w:sz w:val="18"/>
                  <w:szCs w:val="18"/>
                </w:rPr>
                <w:delText>Principals lead the implementation of a data-driven plan</w:delText>
              </w:r>
              <w:commentRangeEnd w:id="401"/>
              <w:r w:rsidDel="008F4D58">
                <w:rPr>
                  <w:rStyle w:val="CommentReference"/>
                  <w:vanish/>
                </w:rPr>
                <w:commentReference w:id="401"/>
              </w:r>
              <w:r w:rsidDel="008F4D58">
                <w:rPr>
                  <w:b/>
                  <w:sz w:val="18"/>
                  <w:szCs w:val="18"/>
                </w:rPr>
                <w:delText>.</w:delText>
              </w:r>
              <w:r w:rsidDel="008F4D58">
                <w:rPr>
                  <w:sz w:val="18"/>
                  <w:szCs w:val="18"/>
                </w:rPr>
                <w:delText xml:space="preserve"> </w:delText>
              </w:r>
            </w:del>
          </w:p>
          <w:p w:rsidR="00F4120B" w:rsidDel="008F4D58" w:rsidRDefault="00D00358" w:rsidP="00F4120B">
            <w:pPr>
              <w:numPr>
                <w:ilvl w:val="0"/>
                <w:numId w:val="16"/>
              </w:numPr>
              <w:rPr>
                <w:del w:id="403" w:author="Simmelink, Patti" w:date="2011-09-30T15:37:00Z"/>
                <w:b/>
                <w:sz w:val="18"/>
                <w:szCs w:val="18"/>
              </w:rPr>
              <w:pPrChange w:id="404" w:author=" " w:date="2011-02-25T11:53:00Z">
                <w:pPr>
                  <w:ind w:left="720"/>
                </w:pPr>
              </w:pPrChange>
            </w:pPr>
            <w:del w:id="405" w:author="Simmelink, Patti" w:date="2011-09-30T15:37:00Z">
              <w:r w:rsidDel="008F4D58">
                <w:rPr>
                  <w:sz w:val="18"/>
                  <w:szCs w:val="18"/>
                </w:rPr>
                <w:delText xml:space="preserve"> </w:delText>
              </w:r>
            </w:del>
          </w:p>
        </w:tc>
      </w:tr>
      <w:tr w:rsidR="006B5EDC" w:rsidRPr="00A6080C" w:rsidDel="008F4D58" w:rsidTr="006B5EDC">
        <w:trPr>
          <w:cantSplit/>
          <w:del w:id="406" w:author="Simmelink, Patti" w:date="2011-09-30T15:37:00Z"/>
          <w:trPrChange w:id="407" w:author=" " w:date="2011-03-07T14:07:00Z">
            <w:trPr>
              <w:gridBefore w:val="1"/>
              <w:cantSplit/>
            </w:trPr>
          </w:trPrChange>
        </w:trPr>
        <w:tc>
          <w:tcPr>
            <w:tcW w:w="2844" w:type="dxa"/>
            <w:shd w:val="clear" w:color="auto" w:fill="E0E0E0"/>
            <w:vAlign w:val="center"/>
            <w:tcPrChange w:id="408" w:author=" " w:date="2011-03-07T14:07:00Z">
              <w:tcPr>
                <w:tcW w:w="2335" w:type="dxa"/>
                <w:shd w:val="clear" w:color="auto" w:fill="E0E0E0"/>
                <w:vAlign w:val="center"/>
              </w:tcPr>
            </w:tcPrChange>
          </w:tcPr>
          <w:p w:rsidR="006B5EDC" w:rsidRPr="00A6080C" w:rsidDel="008F4D58" w:rsidRDefault="006B5EDC">
            <w:pPr>
              <w:jc w:val="center"/>
              <w:rPr>
                <w:del w:id="409" w:author="Simmelink, Patti" w:date="2011-09-30T15:37:00Z"/>
                <w:b/>
                <w:sz w:val="18"/>
                <w:szCs w:val="18"/>
              </w:rPr>
            </w:pPr>
            <w:del w:id="410" w:author="Simmelink, Patti" w:date="2011-09-30T15:37:00Z">
              <w:r w:rsidDel="008F4D58">
                <w:rPr>
                  <w:b/>
                  <w:sz w:val="18"/>
                  <w:szCs w:val="18"/>
                </w:rPr>
                <w:delText>Not Demonstrated/</w:delText>
              </w:r>
            </w:del>
          </w:p>
          <w:p w:rsidR="006B5EDC" w:rsidRPr="00A6080C" w:rsidDel="008F4D58" w:rsidRDefault="006B5EDC">
            <w:pPr>
              <w:jc w:val="center"/>
              <w:rPr>
                <w:del w:id="411" w:author="Simmelink, Patti" w:date="2011-09-30T15:37:00Z"/>
                <w:b/>
                <w:sz w:val="18"/>
                <w:szCs w:val="18"/>
              </w:rPr>
            </w:pPr>
            <w:del w:id="412" w:author="Simmelink, Patti" w:date="2011-09-30T15:37:00Z">
              <w:r w:rsidDel="008F4D58">
                <w:rPr>
                  <w:b/>
                  <w:sz w:val="18"/>
                  <w:szCs w:val="18"/>
                </w:rPr>
                <w:delText>Unsatisfactory</w:delText>
              </w:r>
            </w:del>
          </w:p>
          <w:p w:rsidR="006B5EDC" w:rsidRPr="00A6080C" w:rsidDel="008F4D58" w:rsidRDefault="006B5EDC">
            <w:pPr>
              <w:jc w:val="center"/>
              <w:rPr>
                <w:del w:id="413" w:author="Simmelink, Patti" w:date="2011-09-30T15:37:00Z"/>
                <w:b/>
                <w:sz w:val="18"/>
                <w:szCs w:val="18"/>
              </w:rPr>
            </w:pPr>
            <w:del w:id="414" w:author="Simmelink, Patti" w:date="2011-09-30T15:37:00Z">
              <w:r w:rsidDel="008F4D58">
                <w:rPr>
                  <w:b/>
                  <w:sz w:val="18"/>
                  <w:szCs w:val="18"/>
                </w:rPr>
                <w:delText>(Comment required)</w:delText>
              </w:r>
            </w:del>
          </w:p>
        </w:tc>
        <w:tc>
          <w:tcPr>
            <w:tcW w:w="2844" w:type="dxa"/>
            <w:shd w:val="clear" w:color="auto" w:fill="E0E0E0"/>
            <w:vAlign w:val="center"/>
            <w:tcPrChange w:id="415" w:author=" " w:date="2011-03-07T14:07:00Z">
              <w:tcPr>
                <w:tcW w:w="2327" w:type="dxa"/>
                <w:shd w:val="clear" w:color="auto" w:fill="E0E0E0"/>
                <w:vAlign w:val="center"/>
              </w:tcPr>
            </w:tcPrChange>
          </w:tcPr>
          <w:p w:rsidR="006B5EDC" w:rsidRPr="00A6080C" w:rsidDel="008F4D58" w:rsidRDefault="006B5EDC">
            <w:pPr>
              <w:jc w:val="center"/>
              <w:rPr>
                <w:del w:id="416" w:author="Simmelink, Patti" w:date="2011-09-30T15:37:00Z"/>
                <w:b/>
                <w:sz w:val="18"/>
                <w:szCs w:val="18"/>
              </w:rPr>
            </w:pPr>
            <w:del w:id="417" w:author="Simmelink, Patti" w:date="2011-09-30T15:37:00Z">
              <w:r w:rsidDel="008F4D58">
                <w:rPr>
                  <w:b/>
                  <w:sz w:val="18"/>
                  <w:szCs w:val="18"/>
                </w:rPr>
                <w:delText>Developing</w:delText>
              </w:r>
            </w:del>
          </w:p>
        </w:tc>
        <w:tc>
          <w:tcPr>
            <w:tcW w:w="2844" w:type="dxa"/>
            <w:shd w:val="clear" w:color="auto" w:fill="E0E0E0"/>
            <w:vAlign w:val="center"/>
            <w:tcPrChange w:id="418" w:author=" " w:date="2011-03-07T14:07:00Z">
              <w:tcPr>
                <w:tcW w:w="2326" w:type="dxa"/>
                <w:shd w:val="clear" w:color="auto" w:fill="E0E0E0"/>
                <w:vAlign w:val="center"/>
              </w:tcPr>
            </w:tcPrChange>
          </w:tcPr>
          <w:p w:rsidR="006B5EDC" w:rsidRPr="00A6080C" w:rsidDel="008F4D58" w:rsidRDefault="006B5EDC">
            <w:pPr>
              <w:jc w:val="center"/>
              <w:rPr>
                <w:del w:id="419" w:author="Simmelink, Patti" w:date="2011-09-30T15:37:00Z"/>
                <w:b/>
                <w:sz w:val="18"/>
                <w:szCs w:val="18"/>
              </w:rPr>
            </w:pPr>
            <w:del w:id="420" w:author="Simmelink, Patti" w:date="2011-09-30T15:37:00Z">
              <w:r w:rsidDel="008F4D58">
                <w:rPr>
                  <w:b/>
                  <w:sz w:val="18"/>
                  <w:szCs w:val="18"/>
                </w:rPr>
                <w:delText xml:space="preserve">Proficient </w:delText>
              </w:r>
            </w:del>
          </w:p>
        </w:tc>
        <w:tc>
          <w:tcPr>
            <w:tcW w:w="2844" w:type="dxa"/>
            <w:shd w:val="clear" w:color="auto" w:fill="E0E0E0"/>
            <w:vAlign w:val="center"/>
            <w:tcPrChange w:id="421" w:author=" " w:date="2011-03-07T14:07:00Z">
              <w:tcPr>
                <w:tcW w:w="4388" w:type="dxa"/>
                <w:gridSpan w:val="2"/>
                <w:shd w:val="clear" w:color="auto" w:fill="E0E0E0"/>
                <w:vAlign w:val="center"/>
              </w:tcPr>
            </w:tcPrChange>
          </w:tcPr>
          <w:p w:rsidR="00F4120B" w:rsidDel="008F4D58" w:rsidRDefault="006B5EDC">
            <w:pPr>
              <w:jc w:val="center"/>
              <w:rPr>
                <w:del w:id="422" w:author="Simmelink, Patti" w:date="2011-09-30T15:37:00Z"/>
                <w:b/>
                <w:sz w:val="18"/>
                <w:szCs w:val="18"/>
              </w:rPr>
            </w:pPr>
            <w:del w:id="423" w:author="Simmelink, Patti" w:date="2011-09-30T15:37:00Z">
              <w:r w:rsidDel="008F4D58">
                <w:rPr>
                  <w:b/>
                  <w:sz w:val="18"/>
                  <w:szCs w:val="18"/>
                </w:rPr>
                <w:delText>Accomplished</w:delText>
              </w:r>
            </w:del>
          </w:p>
          <w:p w:rsidR="00F4120B" w:rsidDel="008F4D58" w:rsidRDefault="006B5EDC">
            <w:pPr>
              <w:jc w:val="center"/>
              <w:rPr>
                <w:del w:id="424" w:author="Simmelink, Patti" w:date="2011-09-30T15:37:00Z"/>
                <w:b/>
                <w:sz w:val="18"/>
                <w:szCs w:val="18"/>
              </w:rPr>
            </w:pPr>
            <w:del w:id="425" w:author="Simmelink, Patti" w:date="2011-09-30T15:37:00Z">
              <w:r w:rsidDel="008F4D58">
                <w:rPr>
                  <w:b/>
                  <w:sz w:val="18"/>
                  <w:szCs w:val="18"/>
                </w:rPr>
                <w:delText>Design Notes</w:delText>
              </w:r>
            </w:del>
          </w:p>
        </w:tc>
      </w:tr>
      <w:tr w:rsidR="006B5EDC" w:rsidRPr="00A6080C" w:rsidDel="008F4D58" w:rsidTr="006B5EDC">
        <w:trPr>
          <w:cantSplit/>
          <w:trHeight w:val="4544"/>
          <w:del w:id="426" w:author="Simmelink, Patti" w:date="2011-09-30T15:37:00Z"/>
          <w:trPrChange w:id="427" w:author=" " w:date="2011-03-07T14:07:00Z">
            <w:trPr>
              <w:gridBefore w:val="1"/>
              <w:cantSplit/>
              <w:trHeight w:val="2033"/>
            </w:trPr>
          </w:trPrChange>
        </w:trPr>
        <w:tc>
          <w:tcPr>
            <w:tcW w:w="2844" w:type="dxa"/>
            <w:tcPrChange w:id="428" w:author=" " w:date="2011-03-07T14:07:00Z">
              <w:tcPr>
                <w:tcW w:w="2335" w:type="dxa"/>
              </w:tcPr>
            </w:tcPrChange>
          </w:tcPr>
          <w:p w:rsidR="006B5EDC" w:rsidRPr="00A6080C" w:rsidDel="008F4D58" w:rsidRDefault="006B5EDC">
            <w:pPr>
              <w:rPr>
                <w:del w:id="429" w:author="Simmelink, Patti" w:date="2011-09-30T15:37:00Z"/>
                <w:sz w:val="18"/>
                <w:szCs w:val="18"/>
              </w:rPr>
            </w:pPr>
          </w:p>
          <w:p w:rsidR="006B5EDC" w:rsidRPr="00A6080C" w:rsidDel="008F4D58" w:rsidRDefault="006B5EDC">
            <w:pPr>
              <w:numPr>
                <w:ilvl w:val="0"/>
                <w:numId w:val="10"/>
              </w:numPr>
              <w:rPr>
                <w:del w:id="430" w:author="Simmelink, Patti" w:date="2011-09-30T15:37:00Z"/>
                <w:sz w:val="18"/>
                <w:szCs w:val="18"/>
              </w:rPr>
            </w:pPr>
            <w:del w:id="431" w:author="Simmelink, Patti" w:date="2011-09-30T15:37:00Z">
              <w:r w:rsidDel="008F4D58">
                <w:rPr>
                  <w:sz w:val="18"/>
                  <w:szCs w:val="18"/>
                </w:rPr>
                <w:delText>Not looked for</w:delText>
              </w:r>
            </w:del>
            <w:ins w:id="432" w:author=" " w:date="2011-02-25T11:58:00Z">
              <w:del w:id="433" w:author="Simmelink, Patti" w:date="2011-09-30T15:37:00Z">
                <w:r w:rsidDel="008F4D58">
                  <w:rPr>
                    <w:sz w:val="18"/>
                    <w:szCs w:val="18"/>
                  </w:rPr>
                  <w:delText>applicable</w:delText>
                </w:r>
              </w:del>
            </w:ins>
            <w:del w:id="434" w:author="Simmelink, Patti" w:date="2011-09-30T15:37:00Z">
              <w:r w:rsidDel="008F4D58">
                <w:rPr>
                  <w:sz w:val="18"/>
                  <w:szCs w:val="18"/>
                </w:rPr>
                <w:delText>.</w:delText>
              </w:r>
            </w:del>
          </w:p>
          <w:p w:rsidR="006B5EDC" w:rsidRPr="00A6080C" w:rsidDel="008F4D58" w:rsidRDefault="006B5EDC">
            <w:pPr>
              <w:jc w:val="center"/>
              <w:rPr>
                <w:del w:id="435" w:author="Simmelink, Patti" w:date="2011-09-30T15:37:00Z"/>
                <w:sz w:val="18"/>
                <w:szCs w:val="18"/>
              </w:rPr>
            </w:pPr>
            <w:del w:id="436" w:author="Simmelink, Patti" w:date="2011-09-30T15:37:00Z">
              <w:r w:rsidDel="008F4D58">
                <w:rPr>
                  <w:sz w:val="18"/>
                  <w:szCs w:val="18"/>
                </w:rPr>
                <w:delText>or</w:delText>
              </w:r>
            </w:del>
          </w:p>
          <w:p w:rsidR="006B5EDC" w:rsidRPr="00A6080C" w:rsidDel="008F4D58" w:rsidRDefault="006B5EDC">
            <w:pPr>
              <w:numPr>
                <w:ilvl w:val="0"/>
                <w:numId w:val="10"/>
              </w:numPr>
              <w:rPr>
                <w:del w:id="437" w:author="Simmelink, Patti" w:date="2011-09-30T15:37:00Z"/>
                <w:sz w:val="18"/>
                <w:szCs w:val="18"/>
              </w:rPr>
            </w:pPr>
            <w:del w:id="438" w:author="Simmelink, Patti" w:date="2011-09-30T15:37:00Z">
              <w:r w:rsidDel="008F4D58">
                <w:rPr>
                  <w:sz w:val="18"/>
                  <w:szCs w:val="18"/>
                </w:rPr>
                <w:delText>Minimum requirement not met. (Comment required.)</w:delText>
              </w:r>
            </w:del>
          </w:p>
          <w:p w:rsidR="006B5EDC" w:rsidRPr="00A6080C" w:rsidDel="008F4D58" w:rsidRDefault="006B5EDC">
            <w:pPr>
              <w:ind w:left="288"/>
              <w:rPr>
                <w:del w:id="439" w:author="Simmelink, Patti" w:date="2011-09-30T15:37:00Z"/>
                <w:sz w:val="18"/>
                <w:szCs w:val="18"/>
              </w:rPr>
            </w:pPr>
          </w:p>
        </w:tc>
        <w:tc>
          <w:tcPr>
            <w:tcW w:w="2844" w:type="dxa"/>
            <w:tcPrChange w:id="440" w:author=" " w:date="2011-03-07T14:07:00Z">
              <w:tcPr>
                <w:tcW w:w="2327" w:type="dxa"/>
              </w:tcPr>
            </w:tcPrChange>
          </w:tcPr>
          <w:p w:rsidR="006B5EDC" w:rsidRPr="00A6080C" w:rsidDel="008F4D58" w:rsidRDefault="006B5EDC" w:rsidP="00C21C05">
            <w:pPr>
              <w:rPr>
                <w:del w:id="441" w:author="Simmelink, Patti" w:date="2011-09-30T15:37:00Z"/>
                <w:sz w:val="18"/>
                <w:szCs w:val="18"/>
              </w:rPr>
            </w:pPr>
          </w:p>
          <w:p w:rsidR="006B5EDC" w:rsidRPr="00A6080C" w:rsidDel="008F4D58" w:rsidRDefault="006B5EDC">
            <w:pPr>
              <w:numPr>
                <w:ilvl w:val="0"/>
                <w:numId w:val="9"/>
              </w:numPr>
              <w:rPr>
                <w:del w:id="442" w:author="Simmelink, Patti" w:date="2011-09-30T15:37:00Z"/>
                <w:sz w:val="18"/>
                <w:szCs w:val="18"/>
              </w:rPr>
            </w:pPr>
            <w:del w:id="443" w:author="Simmelink, Patti" w:date="2011-09-30T15:37:00Z">
              <w:r w:rsidDel="008F4D58">
                <w:rPr>
                  <w:sz w:val="18"/>
                  <w:szCs w:val="18"/>
                </w:rPr>
                <w:delText>Articulates knowledge of curriculum, instruction, and assessments needed to initiate the implementation of the data</w:delText>
              </w:r>
            </w:del>
            <w:ins w:id="444" w:author=" " w:date="2011-03-07T14:52:00Z">
              <w:del w:id="445" w:author="Simmelink, Patti" w:date="2011-09-30T15:37:00Z">
                <w:r w:rsidR="0046255D" w:rsidDel="008F4D58">
                  <w:rPr>
                    <w:sz w:val="18"/>
                    <w:szCs w:val="18"/>
                  </w:rPr>
                  <w:delText>-</w:delText>
                </w:r>
              </w:del>
            </w:ins>
            <w:del w:id="446" w:author="Simmelink, Patti" w:date="2011-09-30T15:37:00Z">
              <w:r w:rsidDel="008F4D58">
                <w:rPr>
                  <w:sz w:val="18"/>
                  <w:szCs w:val="18"/>
                </w:rPr>
                <w:delText xml:space="preserve"> driven School Improvement Plan</w:delText>
              </w:r>
            </w:del>
            <w:ins w:id="447" w:author=" " w:date="2011-03-07T14:52:00Z">
              <w:del w:id="448" w:author="Simmelink, Patti" w:date="2011-09-30T15:37:00Z">
                <w:r w:rsidR="0046255D" w:rsidDel="008F4D58">
                  <w:rPr>
                    <w:sz w:val="18"/>
                    <w:szCs w:val="18"/>
                  </w:rPr>
                  <w:delText>SIP</w:delText>
                </w:r>
              </w:del>
            </w:ins>
            <w:del w:id="449" w:author="Simmelink, Patti" w:date="2011-09-30T15:37:00Z">
              <w:r w:rsidDel="008F4D58">
                <w:rPr>
                  <w:sz w:val="18"/>
                  <w:szCs w:val="18"/>
                </w:rPr>
                <w:delText>.</w:delText>
              </w:r>
            </w:del>
          </w:p>
          <w:p w:rsidR="006B5EDC" w:rsidRPr="00A6080C" w:rsidDel="008F4D58" w:rsidRDefault="006B5EDC">
            <w:pPr>
              <w:numPr>
                <w:ilvl w:val="0"/>
                <w:numId w:val="9"/>
              </w:numPr>
              <w:rPr>
                <w:del w:id="450" w:author="Simmelink, Patti" w:date="2011-09-30T15:37:00Z"/>
                <w:sz w:val="18"/>
                <w:szCs w:val="18"/>
              </w:rPr>
            </w:pPr>
            <w:del w:id="451" w:author="Simmelink, Patti" w:date="2011-09-30T15:37:00Z">
              <w:r w:rsidDel="008F4D58">
                <w:rPr>
                  <w:sz w:val="18"/>
                  <w:szCs w:val="18"/>
                </w:rPr>
                <w:delText>Conveys a positive attitude about the staff’s ability to implement the plan with fidelity.</w:delText>
              </w:r>
            </w:del>
          </w:p>
          <w:p w:rsidR="006B5EDC" w:rsidRPr="00A6080C" w:rsidDel="008F4D58" w:rsidRDefault="006B5EDC">
            <w:pPr>
              <w:numPr>
                <w:ilvl w:val="0"/>
                <w:numId w:val="9"/>
              </w:numPr>
              <w:rPr>
                <w:del w:id="452" w:author="Simmelink, Patti" w:date="2011-09-30T15:37:00Z"/>
                <w:sz w:val="18"/>
                <w:szCs w:val="18"/>
              </w:rPr>
            </w:pPr>
            <w:del w:id="453" w:author="Simmelink, Patti" w:date="2011-09-30T15:37:00Z">
              <w:r w:rsidDel="008F4D58">
                <w:rPr>
                  <w:sz w:val="18"/>
                  <w:szCs w:val="18"/>
                </w:rPr>
                <w:delText>Ensures appropriate use of collaborative time</w:delText>
              </w:r>
            </w:del>
            <w:ins w:id="454" w:author=" " w:date="2011-02-25T11:59:00Z">
              <w:del w:id="455" w:author="Simmelink, Patti" w:date="2011-09-30T15:37:00Z">
                <w:r w:rsidDel="008F4D58">
                  <w:rPr>
                    <w:sz w:val="18"/>
                    <w:szCs w:val="18"/>
                  </w:rPr>
                  <w:delText>Communicates with staff regarding the appropriate use of collaboration time</w:delText>
                </w:r>
              </w:del>
            </w:ins>
            <w:del w:id="456" w:author="Simmelink, Patti" w:date="2011-09-30T15:37:00Z">
              <w:r w:rsidDel="008F4D58">
                <w:rPr>
                  <w:sz w:val="18"/>
                  <w:szCs w:val="18"/>
                </w:rPr>
                <w:delText>.</w:delText>
              </w:r>
            </w:del>
          </w:p>
          <w:p w:rsidR="006B5EDC" w:rsidRPr="00A6080C" w:rsidDel="008F4D58" w:rsidRDefault="006B5EDC">
            <w:pPr>
              <w:rPr>
                <w:del w:id="457" w:author="Simmelink, Patti" w:date="2011-09-30T15:37:00Z"/>
                <w:sz w:val="18"/>
                <w:szCs w:val="18"/>
              </w:rPr>
            </w:pPr>
          </w:p>
        </w:tc>
        <w:tc>
          <w:tcPr>
            <w:tcW w:w="2844" w:type="dxa"/>
            <w:tcPrChange w:id="458" w:author=" " w:date="2011-03-07T14:07:00Z">
              <w:tcPr>
                <w:tcW w:w="2326" w:type="dxa"/>
              </w:tcPr>
            </w:tcPrChange>
          </w:tcPr>
          <w:p w:rsidR="006B5EDC" w:rsidRPr="00A6080C" w:rsidDel="008F4D58" w:rsidRDefault="006B5EDC">
            <w:pPr>
              <w:rPr>
                <w:del w:id="459" w:author="Simmelink, Patti" w:date="2011-09-30T15:37:00Z"/>
                <w:b/>
                <w:sz w:val="18"/>
                <w:szCs w:val="18"/>
              </w:rPr>
            </w:pPr>
            <w:del w:id="460" w:author="Simmelink, Patti" w:date="2011-09-30T15:37:00Z">
              <w:r w:rsidDel="008F4D58">
                <w:rPr>
                  <w:b/>
                  <w:sz w:val="18"/>
                  <w:szCs w:val="18"/>
                </w:rPr>
                <w:delText>. . . and</w:delText>
              </w:r>
            </w:del>
          </w:p>
          <w:p w:rsidR="006B5EDC" w:rsidRPr="00A6080C" w:rsidDel="008F4D58" w:rsidRDefault="006B5EDC">
            <w:pPr>
              <w:numPr>
                <w:ilvl w:val="0"/>
                <w:numId w:val="8"/>
              </w:numPr>
              <w:rPr>
                <w:del w:id="461" w:author="Simmelink, Patti" w:date="2011-09-30T15:37:00Z"/>
                <w:sz w:val="18"/>
                <w:szCs w:val="18"/>
              </w:rPr>
            </w:pPr>
            <w:del w:id="462" w:author="Simmelink, Patti" w:date="2011-09-30T15:37:00Z">
              <w:r w:rsidDel="008F4D58">
                <w:rPr>
                  <w:sz w:val="18"/>
                  <w:szCs w:val="18"/>
                </w:rPr>
                <w:delText>Provides support to teachers to develop and examine formative and summative data.</w:delText>
              </w:r>
            </w:del>
          </w:p>
          <w:p w:rsidR="006B5EDC" w:rsidRPr="00A6080C" w:rsidDel="008F4D58" w:rsidRDefault="006B5EDC">
            <w:pPr>
              <w:numPr>
                <w:ilvl w:val="0"/>
                <w:numId w:val="9"/>
              </w:numPr>
              <w:rPr>
                <w:del w:id="463" w:author="Simmelink, Patti" w:date="2011-09-30T15:37:00Z"/>
                <w:sz w:val="18"/>
                <w:szCs w:val="18"/>
              </w:rPr>
            </w:pPr>
            <w:del w:id="464" w:author="Simmelink, Patti" w:date="2011-09-30T15:37:00Z">
              <w:r w:rsidDel="008F4D58">
                <w:rPr>
                  <w:sz w:val="18"/>
                  <w:szCs w:val="18"/>
                </w:rPr>
                <w:delText>Provides professional development around how to use data and how to analyze student work.</w:delText>
              </w:r>
            </w:del>
          </w:p>
          <w:p w:rsidR="006B5EDC" w:rsidRPr="00A6080C" w:rsidDel="008F4D58" w:rsidRDefault="006B5EDC">
            <w:pPr>
              <w:numPr>
                <w:ilvl w:val="0"/>
                <w:numId w:val="8"/>
              </w:numPr>
              <w:rPr>
                <w:del w:id="465" w:author="Simmelink, Patti" w:date="2011-09-30T15:37:00Z"/>
                <w:b/>
                <w:sz w:val="18"/>
                <w:szCs w:val="18"/>
              </w:rPr>
            </w:pPr>
            <w:del w:id="466" w:author="Simmelink, Patti" w:date="2011-09-30T15:37:00Z">
              <w:r w:rsidDel="008F4D58">
                <w:rPr>
                  <w:sz w:val="18"/>
                  <w:szCs w:val="18"/>
                </w:rPr>
                <w:delText>Prioritizes the appropriate use of resources to support the data-driven</w:delText>
              </w:r>
            </w:del>
            <w:ins w:id="467" w:author=" " w:date="2011-02-25T12:00:00Z">
              <w:del w:id="468" w:author="Simmelink, Patti" w:date="2011-09-30T15:37:00Z">
                <w:r w:rsidDel="008F4D58">
                  <w:rPr>
                    <w:sz w:val="18"/>
                    <w:szCs w:val="18"/>
                  </w:rPr>
                  <w:delText>goals of</w:delText>
                </w:r>
              </w:del>
            </w:ins>
            <w:ins w:id="469" w:author=" " w:date="2011-02-28T11:46:00Z">
              <w:del w:id="470" w:author="Simmelink, Patti" w:date="2011-09-30T15:37:00Z">
                <w:r w:rsidR="00BC50AA" w:rsidRPr="00BC50AA" w:rsidDel="008F4D58">
                  <w:rPr>
                    <w:sz w:val="18"/>
                    <w:szCs w:val="18"/>
                    <w:rPrChange w:id="471" w:author=" " w:date="2011-02-28T18:07:00Z">
                      <w:rPr>
                        <w:color w:val="FF0000"/>
                        <w:sz w:val="18"/>
                        <w:szCs w:val="18"/>
                      </w:rPr>
                    </w:rPrChange>
                  </w:rPr>
                  <w:delText xml:space="preserve"> the</w:delText>
                </w:r>
              </w:del>
            </w:ins>
            <w:del w:id="472" w:author="Simmelink, Patti" w:date="2011-09-30T15:37:00Z">
              <w:r w:rsidDel="008F4D58">
                <w:rPr>
                  <w:sz w:val="18"/>
                  <w:szCs w:val="18"/>
                </w:rPr>
                <w:delText xml:space="preserve"> School Improvement Plan.</w:delText>
              </w:r>
            </w:del>
          </w:p>
          <w:p w:rsidR="006B5EDC" w:rsidRPr="00A6080C" w:rsidDel="008F4D58" w:rsidRDefault="006B5EDC">
            <w:pPr>
              <w:numPr>
                <w:ilvl w:val="0"/>
                <w:numId w:val="8"/>
              </w:numPr>
              <w:rPr>
                <w:del w:id="473" w:author="Simmelink, Patti" w:date="2011-09-30T15:37:00Z"/>
                <w:b/>
                <w:sz w:val="18"/>
                <w:szCs w:val="18"/>
              </w:rPr>
            </w:pPr>
            <w:del w:id="474" w:author="Simmelink, Patti" w:date="2011-09-30T15:37:00Z">
              <w:r w:rsidDel="008F4D58">
                <w:rPr>
                  <w:sz w:val="18"/>
                  <w:szCs w:val="18"/>
                </w:rPr>
                <w:delText>Facilitates the successful execution of the data driven School Improvement Plan.</w:delText>
              </w:r>
            </w:del>
          </w:p>
          <w:p w:rsidR="006B5EDC" w:rsidRPr="00A6080C" w:rsidDel="008F4D58" w:rsidRDefault="006B5EDC">
            <w:pPr>
              <w:ind w:left="288"/>
              <w:rPr>
                <w:del w:id="475" w:author="Simmelink, Patti" w:date="2011-09-30T15:37:00Z"/>
                <w:sz w:val="18"/>
                <w:szCs w:val="18"/>
              </w:rPr>
            </w:pPr>
          </w:p>
          <w:p w:rsidR="006B5EDC" w:rsidRPr="00A6080C" w:rsidDel="008F4D58" w:rsidRDefault="006B5EDC">
            <w:pPr>
              <w:ind w:left="288"/>
              <w:rPr>
                <w:del w:id="476" w:author="Simmelink, Patti" w:date="2011-09-30T15:37:00Z"/>
                <w:sz w:val="18"/>
                <w:szCs w:val="18"/>
              </w:rPr>
            </w:pPr>
          </w:p>
          <w:p w:rsidR="006B5EDC" w:rsidRPr="00A6080C" w:rsidDel="008F4D58" w:rsidRDefault="006B5EDC">
            <w:pPr>
              <w:ind w:left="288"/>
              <w:rPr>
                <w:del w:id="477" w:author="Simmelink, Patti" w:date="2011-09-30T15:37:00Z"/>
                <w:sz w:val="18"/>
                <w:szCs w:val="18"/>
              </w:rPr>
            </w:pPr>
          </w:p>
          <w:p w:rsidR="006B5EDC" w:rsidRPr="00A6080C" w:rsidDel="008F4D58" w:rsidRDefault="006B5EDC">
            <w:pPr>
              <w:ind w:left="288"/>
              <w:rPr>
                <w:del w:id="478" w:author="Simmelink, Patti" w:date="2011-09-30T15:37:00Z"/>
                <w:sz w:val="18"/>
                <w:szCs w:val="18"/>
              </w:rPr>
            </w:pPr>
          </w:p>
          <w:p w:rsidR="006B5EDC" w:rsidRPr="00A6080C" w:rsidDel="008F4D58" w:rsidRDefault="006B5EDC">
            <w:pPr>
              <w:ind w:left="288"/>
              <w:rPr>
                <w:del w:id="479" w:author="Simmelink, Patti" w:date="2011-09-30T15:37:00Z"/>
                <w:sz w:val="18"/>
                <w:szCs w:val="18"/>
              </w:rPr>
            </w:pPr>
          </w:p>
          <w:p w:rsidR="006B5EDC" w:rsidRPr="00A6080C" w:rsidDel="008F4D58" w:rsidRDefault="006B5EDC">
            <w:pPr>
              <w:ind w:left="288"/>
              <w:rPr>
                <w:del w:id="480" w:author="Simmelink, Patti" w:date="2011-09-30T15:37:00Z"/>
                <w:sz w:val="18"/>
                <w:szCs w:val="18"/>
              </w:rPr>
            </w:pPr>
          </w:p>
          <w:p w:rsidR="006B5EDC" w:rsidRPr="00A6080C" w:rsidDel="008F4D58" w:rsidRDefault="006B5EDC">
            <w:pPr>
              <w:ind w:left="288"/>
              <w:rPr>
                <w:del w:id="481" w:author="Simmelink, Patti" w:date="2011-09-30T15:37:00Z"/>
                <w:sz w:val="18"/>
                <w:szCs w:val="18"/>
              </w:rPr>
            </w:pPr>
          </w:p>
          <w:p w:rsidR="006B5EDC" w:rsidRPr="00A6080C" w:rsidDel="008F4D58" w:rsidRDefault="006B5EDC">
            <w:pPr>
              <w:ind w:left="288"/>
              <w:rPr>
                <w:del w:id="482" w:author="Simmelink, Patti" w:date="2011-09-30T15:37:00Z"/>
                <w:sz w:val="18"/>
                <w:szCs w:val="18"/>
              </w:rPr>
            </w:pPr>
          </w:p>
          <w:p w:rsidR="006B5EDC" w:rsidRPr="00A6080C" w:rsidDel="008F4D58" w:rsidRDefault="006B5EDC">
            <w:pPr>
              <w:ind w:left="288"/>
              <w:rPr>
                <w:del w:id="483" w:author="Simmelink, Patti" w:date="2011-09-30T15:37:00Z"/>
                <w:sz w:val="18"/>
                <w:szCs w:val="18"/>
              </w:rPr>
            </w:pPr>
          </w:p>
          <w:p w:rsidR="006B5EDC" w:rsidRPr="00A6080C" w:rsidDel="008F4D58" w:rsidRDefault="006B5EDC">
            <w:pPr>
              <w:ind w:left="288"/>
              <w:rPr>
                <w:del w:id="484" w:author="Simmelink, Patti" w:date="2011-09-30T15:37:00Z"/>
                <w:sz w:val="18"/>
                <w:szCs w:val="18"/>
              </w:rPr>
            </w:pPr>
          </w:p>
          <w:p w:rsidR="006B5EDC" w:rsidRPr="00A6080C" w:rsidDel="008F4D58" w:rsidRDefault="006B5EDC">
            <w:pPr>
              <w:ind w:left="288"/>
              <w:rPr>
                <w:del w:id="485" w:author="Simmelink, Patti" w:date="2011-09-30T15:37:00Z"/>
                <w:sz w:val="18"/>
                <w:szCs w:val="18"/>
              </w:rPr>
            </w:pPr>
          </w:p>
          <w:p w:rsidR="006B5EDC" w:rsidRPr="00A6080C" w:rsidDel="008F4D58" w:rsidRDefault="006B5EDC">
            <w:pPr>
              <w:ind w:left="288"/>
              <w:rPr>
                <w:del w:id="486" w:author="Simmelink, Patti" w:date="2011-09-30T15:37:00Z"/>
                <w:sz w:val="18"/>
                <w:szCs w:val="18"/>
              </w:rPr>
            </w:pPr>
          </w:p>
          <w:p w:rsidR="006B5EDC" w:rsidRPr="00A6080C" w:rsidDel="008F4D58" w:rsidRDefault="006B5EDC">
            <w:pPr>
              <w:ind w:left="288"/>
              <w:rPr>
                <w:del w:id="487" w:author="Simmelink, Patti" w:date="2011-09-30T15:37:00Z"/>
                <w:sz w:val="18"/>
                <w:szCs w:val="18"/>
              </w:rPr>
            </w:pPr>
          </w:p>
          <w:p w:rsidR="006B5EDC" w:rsidRPr="00A6080C" w:rsidDel="008F4D58" w:rsidRDefault="006B5EDC">
            <w:pPr>
              <w:ind w:left="288"/>
              <w:rPr>
                <w:del w:id="488" w:author="Simmelink, Patti" w:date="2011-09-30T15:37:00Z"/>
                <w:sz w:val="18"/>
                <w:szCs w:val="18"/>
              </w:rPr>
            </w:pPr>
          </w:p>
          <w:p w:rsidR="006B5EDC" w:rsidRPr="00A6080C" w:rsidDel="008F4D58" w:rsidRDefault="006B5EDC">
            <w:pPr>
              <w:ind w:left="288"/>
              <w:rPr>
                <w:del w:id="489" w:author="Simmelink, Patti" w:date="2011-09-30T15:37:00Z"/>
                <w:sz w:val="18"/>
                <w:szCs w:val="18"/>
              </w:rPr>
            </w:pPr>
          </w:p>
          <w:p w:rsidR="006B5EDC" w:rsidRPr="00A6080C" w:rsidDel="008F4D58" w:rsidRDefault="006B5EDC">
            <w:pPr>
              <w:ind w:left="288"/>
              <w:rPr>
                <w:del w:id="490" w:author="Simmelink, Patti" w:date="2011-09-30T15:37:00Z"/>
                <w:sz w:val="18"/>
                <w:szCs w:val="18"/>
              </w:rPr>
            </w:pPr>
          </w:p>
          <w:p w:rsidR="006B5EDC" w:rsidRPr="00A6080C" w:rsidDel="008F4D58" w:rsidRDefault="006B5EDC">
            <w:pPr>
              <w:ind w:left="288"/>
              <w:rPr>
                <w:del w:id="491" w:author="Simmelink, Patti" w:date="2011-09-30T15:37:00Z"/>
                <w:sz w:val="18"/>
                <w:szCs w:val="18"/>
              </w:rPr>
            </w:pPr>
          </w:p>
          <w:p w:rsidR="006B5EDC" w:rsidRPr="00A6080C" w:rsidDel="008F4D58" w:rsidRDefault="006B5EDC">
            <w:pPr>
              <w:ind w:left="288"/>
              <w:rPr>
                <w:del w:id="492" w:author="Simmelink, Patti" w:date="2011-09-30T15:37:00Z"/>
                <w:sz w:val="18"/>
                <w:szCs w:val="18"/>
              </w:rPr>
            </w:pPr>
          </w:p>
        </w:tc>
        <w:tc>
          <w:tcPr>
            <w:tcW w:w="2844" w:type="dxa"/>
            <w:tcPrChange w:id="493" w:author=" " w:date="2011-03-07T14:07:00Z">
              <w:tcPr>
                <w:tcW w:w="4388" w:type="dxa"/>
                <w:gridSpan w:val="2"/>
              </w:tcPr>
            </w:tcPrChange>
          </w:tcPr>
          <w:p w:rsidR="006B5EDC" w:rsidRPr="00A6080C" w:rsidDel="008F4D58" w:rsidRDefault="006B5EDC">
            <w:pPr>
              <w:rPr>
                <w:del w:id="494" w:author="Simmelink, Patti" w:date="2011-09-30T15:37:00Z"/>
                <w:b/>
                <w:sz w:val="18"/>
                <w:szCs w:val="18"/>
              </w:rPr>
            </w:pPr>
            <w:del w:id="495" w:author="Simmelink, Patti" w:date="2011-09-30T15:37:00Z">
              <w:r w:rsidDel="008F4D58">
                <w:rPr>
                  <w:b/>
                  <w:sz w:val="18"/>
                  <w:szCs w:val="18"/>
                </w:rPr>
                <w:delText>. . . and</w:delText>
              </w:r>
            </w:del>
          </w:p>
          <w:p w:rsidR="006B5EDC" w:rsidRPr="00A6080C" w:rsidDel="008F4D58" w:rsidRDefault="006B5EDC">
            <w:pPr>
              <w:rPr>
                <w:del w:id="496" w:author="Simmelink, Patti" w:date="2011-09-30T15:37:00Z"/>
                <w:sz w:val="18"/>
                <w:szCs w:val="18"/>
              </w:rPr>
            </w:pPr>
          </w:p>
          <w:p w:rsidR="006B5EDC" w:rsidRPr="00A6080C" w:rsidDel="008F4D58" w:rsidRDefault="006B5EDC">
            <w:pPr>
              <w:numPr>
                <w:ilvl w:val="0"/>
                <w:numId w:val="10"/>
              </w:numPr>
              <w:rPr>
                <w:del w:id="497" w:author="Simmelink, Patti" w:date="2011-09-30T15:37:00Z"/>
                <w:sz w:val="18"/>
                <w:szCs w:val="18"/>
              </w:rPr>
            </w:pPr>
            <w:del w:id="498" w:author="Simmelink, Patti" w:date="2011-09-30T15:37:00Z">
              <w:r w:rsidDel="008F4D58">
                <w:rPr>
                  <w:sz w:val="18"/>
                  <w:szCs w:val="18"/>
                </w:rPr>
                <w:delText>Leverages current assets and secures additional assets in order to ensure the School Improvement Plan is implemented with quality and fidelity</w:delText>
              </w:r>
            </w:del>
            <w:ins w:id="499" w:author=" " w:date="2011-02-25T12:00:00Z">
              <w:del w:id="500" w:author="Simmelink, Patti" w:date="2011-09-30T15:37:00Z">
                <w:r w:rsidDel="008F4D58">
                  <w:rPr>
                    <w:sz w:val="18"/>
                    <w:szCs w:val="18"/>
                  </w:rPr>
                  <w:delText>Advocates for sustainable and continuous school improvement</w:delText>
                </w:r>
              </w:del>
            </w:ins>
            <w:del w:id="501" w:author="Simmelink, Patti" w:date="2011-09-30T15:37:00Z">
              <w:r w:rsidDel="008F4D58">
                <w:rPr>
                  <w:sz w:val="18"/>
                  <w:szCs w:val="18"/>
                </w:rPr>
                <w:delText>.</w:delText>
              </w:r>
            </w:del>
          </w:p>
          <w:p w:rsidR="006B5EDC" w:rsidRPr="00A6080C" w:rsidDel="008F4D58" w:rsidRDefault="006B5EDC">
            <w:pPr>
              <w:ind w:left="216"/>
              <w:rPr>
                <w:del w:id="502" w:author="Simmelink, Patti" w:date="2011-09-30T15:37:00Z"/>
                <w:sz w:val="18"/>
                <w:szCs w:val="18"/>
              </w:rPr>
            </w:pPr>
          </w:p>
          <w:p w:rsidR="006B5EDC" w:rsidRPr="00A6080C" w:rsidDel="008F4D58" w:rsidRDefault="006B5EDC">
            <w:pPr>
              <w:numPr>
                <w:ilvl w:val="0"/>
                <w:numId w:val="10"/>
              </w:numPr>
              <w:rPr>
                <w:del w:id="503" w:author="Simmelink, Patti" w:date="2011-09-30T15:37:00Z"/>
                <w:sz w:val="18"/>
                <w:szCs w:val="18"/>
              </w:rPr>
            </w:pPr>
            <w:del w:id="504" w:author="Simmelink, Patti" w:date="2011-09-30T15:37:00Z">
              <w:r w:rsidDel="008F4D58">
                <w:rPr>
                  <w:sz w:val="18"/>
                  <w:szCs w:val="18"/>
                </w:rPr>
                <w:delText>Fosters school and community commitment to the principles of sustainability and continuous improvement.</w:delText>
              </w:r>
            </w:del>
          </w:p>
          <w:p w:rsidR="006B5EDC" w:rsidRPr="00A6080C" w:rsidDel="008F4D58" w:rsidRDefault="006B5EDC">
            <w:pPr>
              <w:pStyle w:val="ListParagraph"/>
              <w:rPr>
                <w:del w:id="505" w:author="Simmelink, Patti" w:date="2011-09-30T15:37:00Z"/>
                <w:sz w:val="18"/>
                <w:szCs w:val="18"/>
              </w:rPr>
            </w:pPr>
          </w:p>
          <w:p w:rsidR="006B5EDC" w:rsidRPr="00A6080C" w:rsidDel="008F4D58" w:rsidRDefault="006B5EDC">
            <w:pPr>
              <w:rPr>
                <w:del w:id="506" w:author="Simmelink, Patti" w:date="2011-09-30T15:37:00Z"/>
                <w:sz w:val="18"/>
                <w:szCs w:val="18"/>
              </w:rPr>
            </w:pPr>
          </w:p>
        </w:tc>
      </w:tr>
      <w:tr w:rsidR="001C56C8" w:rsidRPr="00A6080C" w:rsidDel="008F4D58">
        <w:trPr>
          <w:cantSplit/>
          <w:trHeight w:val="2033"/>
          <w:del w:id="507" w:author="Simmelink, Patti" w:date="2011-09-30T15:37:00Z"/>
        </w:trPr>
        <w:tc>
          <w:tcPr>
            <w:tcW w:w="11376" w:type="dxa"/>
            <w:gridSpan w:val="4"/>
          </w:tcPr>
          <w:p w:rsidR="00847B28" w:rsidRPr="00A6080C" w:rsidDel="008F4D58" w:rsidRDefault="00D00358" w:rsidP="00847B28">
            <w:pPr>
              <w:rPr>
                <w:del w:id="508" w:author="Simmelink, Patti" w:date="2011-09-30T15:37:00Z"/>
                <w:sz w:val="18"/>
                <w:szCs w:val="18"/>
              </w:rPr>
            </w:pPr>
            <w:del w:id="509" w:author="Simmelink, Patti" w:date="2011-09-30T15:37:00Z">
              <w:r w:rsidDel="008F4D58">
                <w:rPr>
                  <w:b/>
                  <w:i/>
                  <w:sz w:val="18"/>
                  <w:szCs w:val="18"/>
                </w:rPr>
                <w:delText>Examples of evidence:</w:delText>
              </w:r>
              <w:r w:rsidDel="008F4D58">
                <w:rPr>
                  <w:sz w:val="18"/>
                  <w:szCs w:val="18"/>
                </w:rPr>
                <w:delText xml:space="preserve"> SIP, leadership team notes, newsletters, data, school websites, assessment walls, agendas, leadership minutes, SST minutes, RTI plans</w:delText>
              </w:r>
            </w:del>
          </w:p>
          <w:p w:rsidR="001C56C8" w:rsidDel="008F4D58" w:rsidRDefault="001C56C8">
            <w:pPr>
              <w:rPr>
                <w:ins w:id="510" w:author=" " w:date="2011-03-07T14:09:00Z"/>
                <w:del w:id="511" w:author="Simmelink, Patti" w:date="2011-09-30T15:37:00Z"/>
                <w:b/>
                <w:i/>
                <w:sz w:val="18"/>
                <w:szCs w:val="18"/>
              </w:rPr>
            </w:pPr>
          </w:p>
          <w:p w:rsidR="00B0586B" w:rsidDel="008F4D58" w:rsidRDefault="00B0586B">
            <w:pPr>
              <w:rPr>
                <w:ins w:id="512" w:author=" " w:date="2011-03-07T14:09:00Z"/>
                <w:del w:id="513" w:author="Simmelink, Patti" w:date="2011-09-30T15:37:00Z"/>
                <w:b/>
                <w:i/>
                <w:sz w:val="18"/>
                <w:szCs w:val="18"/>
              </w:rPr>
            </w:pPr>
          </w:p>
          <w:p w:rsidR="00B0586B" w:rsidDel="008F4D58" w:rsidRDefault="00B0586B">
            <w:pPr>
              <w:rPr>
                <w:ins w:id="514" w:author=" " w:date="2011-03-07T14:09:00Z"/>
                <w:del w:id="515" w:author="Simmelink, Patti" w:date="2011-09-30T15:37:00Z"/>
                <w:b/>
                <w:i/>
                <w:sz w:val="18"/>
                <w:szCs w:val="18"/>
              </w:rPr>
            </w:pPr>
          </w:p>
          <w:p w:rsidR="00B0586B" w:rsidDel="008F4D58" w:rsidRDefault="00B0586B">
            <w:pPr>
              <w:rPr>
                <w:ins w:id="516" w:author=" " w:date="2011-03-07T14:09:00Z"/>
                <w:del w:id="517" w:author="Simmelink, Patti" w:date="2011-09-30T15:37:00Z"/>
                <w:b/>
                <w:i/>
                <w:sz w:val="18"/>
                <w:szCs w:val="18"/>
              </w:rPr>
            </w:pPr>
          </w:p>
          <w:p w:rsidR="00B0586B" w:rsidDel="008F4D58" w:rsidRDefault="00B0586B">
            <w:pPr>
              <w:rPr>
                <w:ins w:id="518" w:author=" " w:date="2011-03-07T14:09:00Z"/>
                <w:del w:id="519" w:author="Simmelink, Patti" w:date="2011-09-30T15:37:00Z"/>
                <w:b/>
                <w:i/>
                <w:sz w:val="18"/>
                <w:szCs w:val="18"/>
              </w:rPr>
            </w:pPr>
          </w:p>
          <w:p w:rsidR="00B0586B" w:rsidDel="008F4D58" w:rsidRDefault="00B0586B">
            <w:pPr>
              <w:rPr>
                <w:ins w:id="520" w:author=" " w:date="2011-03-07T14:09:00Z"/>
                <w:del w:id="521" w:author="Simmelink, Patti" w:date="2011-09-30T15:37:00Z"/>
                <w:b/>
                <w:i/>
                <w:sz w:val="18"/>
                <w:szCs w:val="18"/>
              </w:rPr>
            </w:pPr>
          </w:p>
          <w:p w:rsidR="00B0586B" w:rsidDel="008F4D58" w:rsidRDefault="00B0586B">
            <w:pPr>
              <w:rPr>
                <w:ins w:id="522" w:author=" " w:date="2011-03-07T14:09:00Z"/>
                <w:del w:id="523" w:author="Simmelink, Patti" w:date="2011-09-30T15:37:00Z"/>
                <w:b/>
                <w:i/>
                <w:sz w:val="18"/>
                <w:szCs w:val="18"/>
              </w:rPr>
            </w:pPr>
          </w:p>
          <w:p w:rsidR="00B0586B" w:rsidDel="008F4D58" w:rsidRDefault="00B0586B">
            <w:pPr>
              <w:rPr>
                <w:ins w:id="524" w:author=" " w:date="2011-03-07T14:09:00Z"/>
                <w:del w:id="525" w:author="Simmelink, Patti" w:date="2011-09-30T15:37:00Z"/>
                <w:b/>
                <w:i/>
                <w:sz w:val="18"/>
                <w:szCs w:val="18"/>
              </w:rPr>
            </w:pPr>
          </w:p>
          <w:p w:rsidR="00B0586B" w:rsidDel="008F4D58" w:rsidRDefault="00B0586B">
            <w:pPr>
              <w:rPr>
                <w:ins w:id="526" w:author=" " w:date="2011-03-07T14:09:00Z"/>
                <w:del w:id="527" w:author="Simmelink, Patti" w:date="2011-09-30T15:37:00Z"/>
                <w:b/>
                <w:i/>
                <w:sz w:val="18"/>
                <w:szCs w:val="18"/>
              </w:rPr>
            </w:pPr>
          </w:p>
          <w:p w:rsidR="00B0586B" w:rsidRPr="00A6080C" w:rsidDel="008F4D58" w:rsidRDefault="00B0586B">
            <w:pPr>
              <w:rPr>
                <w:del w:id="528" w:author="Simmelink, Patti" w:date="2011-09-30T15:37:00Z"/>
                <w:b/>
                <w:i/>
                <w:sz w:val="18"/>
                <w:szCs w:val="18"/>
              </w:rPr>
            </w:pPr>
          </w:p>
        </w:tc>
      </w:tr>
      <w:tr w:rsidR="006B5EDC" w:rsidRPr="00A6080C" w:rsidDel="008F4D58">
        <w:trPr>
          <w:cantSplit/>
          <w:trHeight w:val="2033"/>
          <w:ins w:id="529" w:author=" " w:date="2011-03-07T14:07:00Z"/>
          <w:del w:id="530" w:author="Simmelink, Patti" w:date="2011-09-30T15:37:00Z"/>
        </w:trPr>
        <w:tc>
          <w:tcPr>
            <w:tcW w:w="11376" w:type="dxa"/>
            <w:gridSpan w:val="4"/>
          </w:tcPr>
          <w:p w:rsidR="006B5EDC" w:rsidDel="008F4D58" w:rsidRDefault="006B5EDC" w:rsidP="00847B28">
            <w:pPr>
              <w:rPr>
                <w:ins w:id="531" w:author=" " w:date="2011-03-07T14:08:00Z"/>
                <w:del w:id="532" w:author="Simmelink, Patti" w:date="2011-09-30T15:37:00Z"/>
                <w:b/>
                <w:i/>
                <w:sz w:val="18"/>
                <w:szCs w:val="18"/>
              </w:rPr>
            </w:pPr>
            <w:ins w:id="533" w:author=" " w:date="2011-03-07T14:08:00Z">
              <w:del w:id="534" w:author="Simmelink, Patti" w:date="2011-09-30T15:37:00Z">
                <w:r w:rsidDel="008F4D58">
                  <w:rPr>
                    <w:b/>
                    <w:i/>
                    <w:sz w:val="18"/>
                    <w:szCs w:val="18"/>
                  </w:rPr>
                  <w:lastRenderedPageBreak/>
                  <w:delText>Comments:</w:delText>
                </w:r>
              </w:del>
            </w:ins>
          </w:p>
          <w:p w:rsidR="006B5EDC" w:rsidDel="008F4D58" w:rsidRDefault="006B5EDC" w:rsidP="00847B28">
            <w:pPr>
              <w:rPr>
                <w:ins w:id="535" w:author=" " w:date="2011-03-07T14:08:00Z"/>
                <w:del w:id="536" w:author="Simmelink, Patti" w:date="2011-09-30T15:37:00Z"/>
                <w:b/>
                <w:i/>
                <w:sz w:val="18"/>
                <w:szCs w:val="18"/>
              </w:rPr>
            </w:pPr>
          </w:p>
          <w:p w:rsidR="006B5EDC" w:rsidDel="008F4D58" w:rsidRDefault="006B5EDC" w:rsidP="00847B28">
            <w:pPr>
              <w:rPr>
                <w:ins w:id="537" w:author=" " w:date="2011-03-07T14:08:00Z"/>
                <w:del w:id="538" w:author="Simmelink, Patti" w:date="2011-09-30T15:37:00Z"/>
                <w:b/>
                <w:i/>
                <w:sz w:val="18"/>
                <w:szCs w:val="18"/>
              </w:rPr>
            </w:pPr>
          </w:p>
          <w:p w:rsidR="006B5EDC" w:rsidDel="008F4D58" w:rsidRDefault="006B5EDC" w:rsidP="00847B28">
            <w:pPr>
              <w:rPr>
                <w:ins w:id="539" w:author=" " w:date="2011-03-07T14:08:00Z"/>
                <w:del w:id="540" w:author="Simmelink, Patti" w:date="2011-09-30T15:37:00Z"/>
                <w:b/>
                <w:i/>
                <w:sz w:val="18"/>
                <w:szCs w:val="18"/>
              </w:rPr>
            </w:pPr>
          </w:p>
          <w:p w:rsidR="006B5EDC" w:rsidDel="008F4D58" w:rsidRDefault="006B5EDC" w:rsidP="00847B28">
            <w:pPr>
              <w:rPr>
                <w:ins w:id="541" w:author=" " w:date="2011-03-07T14:08:00Z"/>
                <w:del w:id="542" w:author="Simmelink, Patti" w:date="2011-09-30T15:37:00Z"/>
                <w:b/>
                <w:i/>
                <w:sz w:val="18"/>
                <w:szCs w:val="18"/>
              </w:rPr>
            </w:pPr>
          </w:p>
          <w:p w:rsidR="006B5EDC" w:rsidDel="008F4D58" w:rsidRDefault="006B5EDC" w:rsidP="00847B28">
            <w:pPr>
              <w:rPr>
                <w:ins w:id="543" w:author=" " w:date="2011-03-07T14:08:00Z"/>
                <w:del w:id="544" w:author="Simmelink, Patti" w:date="2011-09-30T15:37:00Z"/>
                <w:b/>
                <w:i/>
                <w:sz w:val="18"/>
                <w:szCs w:val="18"/>
              </w:rPr>
            </w:pPr>
          </w:p>
          <w:p w:rsidR="006B5EDC" w:rsidDel="008F4D58" w:rsidRDefault="006B5EDC" w:rsidP="00847B28">
            <w:pPr>
              <w:rPr>
                <w:ins w:id="545" w:author=" " w:date="2011-03-07T14:08:00Z"/>
                <w:del w:id="546" w:author="Simmelink, Patti" w:date="2011-09-30T15:37:00Z"/>
                <w:b/>
                <w:i/>
                <w:sz w:val="18"/>
                <w:szCs w:val="18"/>
              </w:rPr>
            </w:pPr>
          </w:p>
          <w:p w:rsidR="006B5EDC" w:rsidDel="008F4D58" w:rsidRDefault="006B5EDC" w:rsidP="00847B28">
            <w:pPr>
              <w:rPr>
                <w:ins w:id="547" w:author=" " w:date="2011-03-07T14:08:00Z"/>
                <w:del w:id="548" w:author="Simmelink, Patti" w:date="2011-09-30T15:37:00Z"/>
                <w:b/>
                <w:i/>
                <w:sz w:val="18"/>
                <w:szCs w:val="18"/>
              </w:rPr>
            </w:pPr>
          </w:p>
          <w:p w:rsidR="006B5EDC" w:rsidDel="008F4D58" w:rsidRDefault="006B5EDC" w:rsidP="00847B28">
            <w:pPr>
              <w:rPr>
                <w:ins w:id="549" w:author=" " w:date="2011-03-07T14:08:00Z"/>
                <w:del w:id="550" w:author="Simmelink, Patti" w:date="2011-09-30T15:37:00Z"/>
                <w:b/>
                <w:i/>
                <w:sz w:val="18"/>
                <w:szCs w:val="18"/>
              </w:rPr>
            </w:pPr>
          </w:p>
          <w:p w:rsidR="006B5EDC" w:rsidDel="008F4D58" w:rsidRDefault="006B5EDC" w:rsidP="00847B28">
            <w:pPr>
              <w:rPr>
                <w:ins w:id="551" w:author=" " w:date="2011-03-07T14:08:00Z"/>
                <w:del w:id="552" w:author="Simmelink, Patti" w:date="2011-09-30T15:37:00Z"/>
                <w:b/>
                <w:i/>
                <w:sz w:val="18"/>
                <w:szCs w:val="18"/>
              </w:rPr>
            </w:pPr>
          </w:p>
          <w:p w:rsidR="006B5EDC" w:rsidDel="008F4D58" w:rsidRDefault="006B5EDC" w:rsidP="00847B28">
            <w:pPr>
              <w:rPr>
                <w:ins w:id="553" w:author=" " w:date="2011-03-07T14:08:00Z"/>
                <w:del w:id="554" w:author="Simmelink, Patti" w:date="2011-09-30T15:37:00Z"/>
                <w:b/>
                <w:i/>
                <w:sz w:val="18"/>
                <w:szCs w:val="18"/>
              </w:rPr>
            </w:pPr>
          </w:p>
          <w:p w:rsidR="006B5EDC" w:rsidDel="008F4D58" w:rsidRDefault="006B5EDC" w:rsidP="00847B28">
            <w:pPr>
              <w:rPr>
                <w:ins w:id="555" w:author=" " w:date="2011-03-07T14:08:00Z"/>
                <w:del w:id="556" w:author="Simmelink, Patti" w:date="2011-09-30T15:37:00Z"/>
                <w:b/>
                <w:i/>
                <w:sz w:val="18"/>
                <w:szCs w:val="18"/>
              </w:rPr>
            </w:pPr>
          </w:p>
          <w:p w:rsidR="006B5EDC" w:rsidDel="008F4D58" w:rsidRDefault="006B5EDC" w:rsidP="00847B28">
            <w:pPr>
              <w:rPr>
                <w:ins w:id="557" w:author=" " w:date="2011-03-07T14:07:00Z"/>
                <w:del w:id="558" w:author="Simmelink, Patti" w:date="2011-09-30T15:37:00Z"/>
                <w:b/>
                <w:i/>
                <w:sz w:val="18"/>
                <w:szCs w:val="18"/>
              </w:rPr>
            </w:pPr>
          </w:p>
        </w:tc>
      </w:tr>
    </w:tbl>
    <w:p w:rsidR="001C56C8" w:rsidDel="008F4D58" w:rsidRDefault="001C56C8">
      <w:pPr>
        <w:rPr>
          <w:del w:id="559" w:author="Simmelink, Patti" w:date="2011-09-30T15:37:00Z"/>
        </w:rPr>
      </w:pPr>
    </w:p>
    <w:p w:rsidR="001C56C8" w:rsidDel="008F4D58" w:rsidRDefault="001C56C8">
      <w:pPr>
        <w:rPr>
          <w:del w:id="560" w:author="Simmelink, Patti" w:date="2011-09-30T15:37:00Z"/>
        </w:rPr>
      </w:pPr>
    </w:p>
    <w:p w:rsidR="001C56C8" w:rsidDel="008F4D58" w:rsidRDefault="001C56C8">
      <w:pPr>
        <w:rPr>
          <w:del w:id="561" w:author="Simmelink, Patti" w:date="2011-09-30T15:37:00Z"/>
        </w:rPr>
      </w:pPr>
    </w:p>
    <w:p w:rsidR="001C56C8" w:rsidDel="008F4D58" w:rsidRDefault="001C56C8">
      <w:pPr>
        <w:rPr>
          <w:ins w:id="562" w:author=" " w:date="2011-03-07T14:07:00Z"/>
          <w:del w:id="563" w:author="Simmelink, Patti" w:date="2011-09-30T15:37:00Z"/>
        </w:rPr>
      </w:pPr>
    </w:p>
    <w:p w:rsidR="006B5EDC" w:rsidDel="008F4D58" w:rsidRDefault="006B5EDC">
      <w:pPr>
        <w:rPr>
          <w:ins w:id="564" w:author=" " w:date="2011-03-07T14:07:00Z"/>
          <w:del w:id="565" w:author="Simmelink, Patti" w:date="2011-09-30T15:37:00Z"/>
        </w:rPr>
      </w:pPr>
    </w:p>
    <w:p w:rsidR="006B5EDC" w:rsidDel="008F4D58" w:rsidRDefault="006B5EDC">
      <w:pPr>
        <w:rPr>
          <w:ins w:id="566" w:author=" " w:date="2011-03-07T14:07:00Z"/>
          <w:del w:id="567" w:author="Simmelink, Patti" w:date="2011-09-30T15:37:00Z"/>
        </w:rPr>
      </w:pPr>
    </w:p>
    <w:p w:rsidR="006B5EDC" w:rsidDel="008F4D58" w:rsidRDefault="006B5EDC">
      <w:pPr>
        <w:rPr>
          <w:ins w:id="568" w:author=" " w:date="2011-03-07T14:07:00Z"/>
          <w:del w:id="569" w:author="Simmelink, Patti" w:date="2011-09-30T15:37:00Z"/>
        </w:rPr>
      </w:pPr>
    </w:p>
    <w:p w:rsidR="006B5EDC" w:rsidDel="008F4D58" w:rsidRDefault="006B5EDC">
      <w:pPr>
        <w:rPr>
          <w:ins w:id="570" w:author=" " w:date="2011-03-07T14:07:00Z"/>
          <w:del w:id="571" w:author="Simmelink, Patti" w:date="2011-09-30T15:37:00Z"/>
        </w:rPr>
      </w:pPr>
    </w:p>
    <w:p w:rsidR="006B5EDC" w:rsidDel="008F4D58" w:rsidRDefault="006B5EDC">
      <w:pPr>
        <w:rPr>
          <w:ins w:id="572" w:author=" " w:date="2011-03-07T14:07:00Z"/>
          <w:del w:id="573" w:author="Simmelink, Patti" w:date="2011-09-30T15:37:00Z"/>
        </w:rPr>
      </w:pPr>
    </w:p>
    <w:p w:rsidR="006B5EDC" w:rsidDel="008F4D58" w:rsidRDefault="006B5EDC">
      <w:pPr>
        <w:rPr>
          <w:ins w:id="574" w:author=" " w:date="2011-03-07T14:07:00Z"/>
          <w:del w:id="575" w:author="Simmelink, Patti" w:date="2011-09-30T15:37:00Z"/>
        </w:rPr>
      </w:pPr>
    </w:p>
    <w:p w:rsidR="006B5EDC" w:rsidDel="006B5EDC" w:rsidRDefault="006B5EDC">
      <w:pPr>
        <w:rPr>
          <w:del w:id="576" w:author=" " w:date="2011-03-07T14:08:00Z"/>
        </w:rPr>
      </w:pPr>
    </w:p>
    <w:p w:rsidR="001C56C8" w:rsidDel="006B5EDC" w:rsidRDefault="001C56C8">
      <w:pPr>
        <w:rPr>
          <w:del w:id="577" w:author=" " w:date="2011-03-07T14:08:00Z"/>
        </w:rPr>
      </w:pPr>
    </w:p>
    <w:p w:rsidR="00847B28" w:rsidDel="006B5EDC" w:rsidRDefault="00847B28">
      <w:pPr>
        <w:rPr>
          <w:del w:id="578" w:author=" " w:date="2011-03-07T14:08:00Z"/>
        </w:rPr>
      </w:pPr>
    </w:p>
    <w:p w:rsidR="00847B28" w:rsidDel="006B5EDC" w:rsidRDefault="00847B28">
      <w:pPr>
        <w:rPr>
          <w:del w:id="579" w:author=" " w:date="2011-03-07T14:08:00Z"/>
        </w:rPr>
      </w:pPr>
    </w:p>
    <w:p w:rsidR="001C56C8" w:rsidDel="006B5EDC" w:rsidRDefault="001C56C8">
      <w:pPr>
        <w:rPr>
          <w:del w:id="580" w:author=" " w:date="2011-03-07T14:08:00Z"/>
        </w:rPr>
      </w:pPr>
    </w:p>
    <w:p w:rsidR="00847B28" w:rsidDel="006B5EDC" w:rsidRDefault="00847B28">
      <w:pPr>
        <w:rPr>
          <w:del w:id="581" w:author=" " w:date="2011-03-07T14:08:00Z"/>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582" w:author=" " w:date="2011-02-25T12:01: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583">
          <w:tblGrid>
            <w:gridCol w:w="108"/>
            <w:gridCol w:w="2335"/>
            <w:gridCol w:w="2327"/>
            <w:gridCol w:w="2326"/>
            <w:gridCol w:w="4280"/>
            <w:gridCol w:w="108"/>
          </w:tblGrid>
        </w:tblGridChange>
      </w:tblGrid>
      <w:tr w:rsidR="00AB54A2" w:rsidRPr="00A6080C" w:rsidDel="008F4D58" w:rsidTr="00A72DF5">
        <w:trPr>
          <w:cantSplit/>
          <w:trHeight w:val="422"/>
          <w:del w:id="584" w:author="Simmelink, Patti" w:date="2011-09-30T15:37:00Z"/>
          <w:trPrChange w:id="585" w:author=" " w:date="2011-02-25T12:01:00Z">
            <w:trPr>
              <w:gridAfter w:val="0"/>
              <w:cantSplit/>
            </w:trPr>
          </w:trPrChange>
        </w:trPr>
        <w:tc>
          <w:tcPr>
            <w:tcW w:w="11376" w:type="dxa"/>
            <w:gridSpan w:val="4"/>
            <w:shd w:val="clear" w:color="auto" w:fill="CCFFFF"/>
            <w:vAlign w:val="center"/>
            <w:tcPrChange w:id="586" w:author=" " w:date="2011-02-25T12:01:00Z">
              <w:tcPr>
                <w:tcW w:w="11376" w:type="dxa"/>
                <w:gridSpan w:val="5"/>
                <w:shd w:val="clear" w:color="auto" w:fill="CCFFFF"/>
              </w:tcPr>
            </w:tcPrChange>
          </w:tcPr>
          <w:p w:rsidR="00F4120B" w:rsidDel="008F4D58" w:rsidRDefault="00D00358" w:rsidP="00F4120B">
            <w:pPr>
              <w:numPr>
                <w:ilvl w:val="0"/>
                <w:numId w:val="16"/>
                <w:numberingChange w:id="587" w:author="UWG" w:date="2011-02-16T17:09:00Z" w:original="%1:3:4:."/>
              </w:numPr>
              <w:ind w:left="432" w:hanging="270"/>
              <w:rPr>
                <w:del w:id="588" w:author="Simmelink, Patti" w:date="2011-09-30T15:37:00Z"/>
                <w:b/>
                <w:sz w:val="18"/>
                <w:szCs w:val="18"/>
              </w:rPr>
              <w:pPrChange w:id="589" w:author=" " w:date="2011-02-25T15:00:00Z">
                <w:pPr>
                  <w:numPr>
                    <w:numId w:val="16"/>
                  </w:numPr>
                  <w:ind w:left="720" w:hanging="360"/>
                </w:pPr>
              </w:pPrChange>
            </w:pPr>
            <w:del w:id="590" w:author="Simmelink, Patti" w:date="2011-09-30T15:37:00Z">
              <w:r w:rsidDel="008F4D58">
                <w:rPr>
                  <w:b/>
                  <w:sz w:val="18"/>
                  <w:szCs w:val="18"/>
                </w:rPr>
                <w:delText>Principals lead the evaluation of a data-driven plan.</w:delText>
              </w:r>
              <w:r w:rsidDel="008F4D58">
                <w:rPr>
                  <w:sz w:val="18"/>
                  <w:szCs w:val="18"/>
                </w:rPr>
                <w:delText xml:space="preserve"> </w:delText>
              </w:r>
            </w:del>
          </w:p>
          <w:p w:rsidR="00F4120B" w:rsidDel="008F4D58" w:rsidRDefault="00F4120B" w:rsidP="00F4120B">
            <w:pPr>
              <w:numPr>
                <w:ilvl w:val="0"/>
                <w:numId w:val="16"/>
              </w:numPr>
              <w:ind w:left="432" w:hanging="270"/>
              <w:rPr>
                <w:del w:id="591" w:author="Simmelink, Patti" w:date="2011-09-30T15:37:00Z"/>
                <w:b/>
                <w:sz w:val="18"/>
                <w:szCs w:val="18"/>
              </w:rPr>
              <w:pPrChange w:id="592" w:author=" " w:date="2011-02-25T15:00:00Z">
                <w:pPr>
                  <w:ind w:left="720"/>
                </w:pPr>
              </w:pPrChange>
            </w:pPr>
          </w:p>
        </w:tc>
      </w:tr>
      <w:tr w:rsidR="00B0586B" w:rsidRPr="00A6080C" w:rsidDel="008F4D58" w:rsidTr="00B0586B">
        <w:trPr>
          <w:cantSplit/>
          <w:del w:id="593" w:author="Simmelink, Patti" w:date="2011-09-30T15:37:00Z"/>
          <w:trPrChange w:id="594" w:author=" " w:date="2011-03-07T14:10:00Z">
            <w:trPr>
              <w:gridBefore w:val="1"/>
              <w:cantSplit/>
            </w:trPr>
          </w:trPrChange>
        </w:trPr>
        <w:tc>
          <w:tcPr>
            <w:tcW w:w="2844" w:type="dxa"/>
            <w:shd w:val="clear" w:color="auto" w:fill="E0E0E0"/>
            <w:vAlign w:val="center"/>
            <w:tcPrChange w:id="595" w:author=" " w:date="2011-03-07T14:10:00Z">
              <w:tcPr>
                <w:tcW w:w="2335" w:type="dxa"/>
                <w:shd w:val="clear" w:color="auto" w:fill="E0E0E0"/>
                <w:vAlign w:val="center"/>
              </w:tcPr>
            </w:tcPrChange>
          </w:tcPr>
          <w:p w:rsidR="00B0586B" w:rsidRPr="00A6080C" w:rsidDel="008F4D58" w:rsidRDefault="00B0586B">
            <w:pPr>
              <w:jc w:val="center"/>
              <w:rPr>
                <w:del w:id="596" w:author="Simmelink, Patti" w:date="2011-09-30T15:37:00Z"/>
                <w:b/>
                <w:sz w:val="18"/>
                <w:szCs w:val="18"/>
              </w:rPr>
            </w:pPr>
            <w:del w:id="597" w:author="Simmelink, Patti" w:date="2011-09-30T15:37:00Z">
              <w:r w:rsidDel="008F4D58">
                <w:rPr>
                  <w:b/>
                  <w:sz w:val="18"/>
                  <w:szCs w:val="18"/>
                </w:rPr>
                <w:delText>Not Demonstrated/</w:delText>
              </w:r>
            </w:del>
          </w:p>
          <w:p w:rsidR="00B0586B" w:rsidRPr="00A6080C" w:rsidDel="008F4D58" w:rsidRDefault="00B0586B">
            <w:pPr>
              <w:jc w:val="center"/>
              <w:rPr>
                <w:del w:id="598" w:author="Simmelink, Patti" w:date="2011-09-30T15:37:00Z"/>
                <w:b/>
                <w:sz w:val="18"/>
                <w:szCs w:val="18"/>
              </w:rPr>
            </w:pPr>
            <w:del w:id="599" w:author="Simmelink, Patti" w:date="2011-09-30T15:37:00Z">
              <w:r w:rsidDel="008F4D58">
                <w:rPr>
                  <w:b/>
                  <w:sz w:val="18"/>
                  <w:szCs w:val="18"/>
                </w:rPr>
                <w:delText>Unsatisfactory</w:delText>
              </w:r>
            </w:del>
          </w:p>
          <w:p w:rsidR="00B0586B" w:rsidRPr="00A6080C" w:rsidDel="008F4D58" w:rsidRDefault="00B0586B">
            <w:pPr>
              <w:jc w:val="center"/>
              <w:rPr>
                <w:del w:id="600" w:author="Simmelink, Patti" w:date="2011-09-30T15:37:00Z"/>
                <w:b/>
                <w:sz w:val="18"/>
                <w:szCs w:val="18"/>
              </w:rPr>
            </w:pPr>
            <w:del w:id="601" w:author="Simmelink, Patti" w:date="2011-09-30T15:37:00Z">
              <w:r w:rsidDel="008F4D58">
                <w:rPr>
                  <w:b/>
                  <w:sz w:val="18"/>
                  <w:szCs w:val="18"/>
                </w:rPr>
                <w:delText xml:space="preserve">(Comment required) </w:delText>
              </w:r>
            </w:del>
          </w:p>
        </w:tc>
        <w:tc>
          <w:tcPr>
            <w:tcW w:w="2844" w:type="dxa"/>
            <w:shd w:val="clear" w:color="auto" w:fill="E0E0E0"/>
            <w:vAlign w:val="center"/>
            <w:tcPrChange w:id="602" w:author=" " w:date="2011-03-07T14:10:00Z">
              <w:tcPr>
                <w:tcW w:w="2327" w:type="dxa"/>
                <w:shd w:val="clear" w:color="auto" w:fill="E0E0E0"/>
                <w:vAlign w:val="center"/>
              </w:tcPr>
            </w:tcPrChange>
          </w:tcPr>
          <w:p w:rsidR="00B0586B" w:rsidRPr="00A6080C" w:rsidDel="008F4D58" w:rsidRDefault="00B0586B">
            <w:pPr>
              <w:jc w:val="center"/>
              <w:rPr>
                <w:del w:id="603" w:author="Simmelink, Patti" w:date="2011-09-30T15:37:00Z"/>
                <w:b/>
                <w:sz w:val="18"/>
                <w:szCs w:val="18"/>
              </w:rPr>
            </w:pPr>
            <w:del w:id="604" w:author="Simmelink, Patti" w:date="2011-09-30T15:37:00Z">
              <w:r w:rsidDel="008F4D58">
                <w:rPr>
                  <w:b/>
                  <w:sz w:val="18"/>
                  <w:szCs w:val="18"/>
                </w:rPr>
                <w:delText>Developing</w:delText>
              </w:r>
            </w:del>
          </w:p>
        </w:tc>
        <w:tc>
          <w:tcPr>
            <w:tcW w:w="2844" w:type="dxa"/>
            <w:shd w:val="clear" w:color="auto" w:fill="E0E0E0"/>
            <w:vAlign w:val="center"/>
            <w:tcPrChange w:id="605" w:author=" " w:date="2011-03-07T14:10:00Z">
              <w:tcPr>
                <w:tcW w:w="2326" w:type="dxa"/>
                <w:shd w:val="clear" w:color="auto" w:fill="E0E0E0"/>
                <w:vAlign w:val="center"/>
              </w:tcPr>
            </w:tcPrChange>
          </w:tcPr>
          <w:p w:rsidR="00B0586B" w:rsidRPr="00A6080C" w:rsidDel="008F4D58" w:rsidRDefault="00B0586B">
            <w:pPr>
              <w:jc w:val="center"/>
              <w:rPr>
                <w:del w:id="606" w:author="Simmelink, Patti" w:date="2011-09-30T15:37:00Z"/>
                <w:b/>
                <w:sz w:val="18"/>
                <w:szCs w:val="18"/>
              </w:rPr>
            </w:pPr>
            <w:del w:id="607" w:author="Simmelink, Patti" w:date="2011-09-30T15:37:00Z">
              <w:r w:rsidDel="008F4D58">
                <w:rPr>
                  <w:b/>
                  <w:sz w:val="18"/>
                  <w:szCs w:val="18"/>
                </w:rPr>
                <w:delText xml:space="preserve">Proficient </w:delText>
              </w:r>
            </w:del>
          </w:p>
        </w:tc>
        <w:tc>
          <w:tcPr>
            <w:tcW w:w="2844" w:type="dxa"/>
            <w:shd w:val="clear" w:color="auto" w:fill="E0E0E0"/>
            <w:vAlign w:val="center"/>
            <w:tcPrChange w:id="608" w:author=" " w:date="2011-03-07T14:10:00Z">
              <w:tcPr>
                <w:tcW w:w="4388" w:type="dxa"/>
                <w:gridSpan w:val="2"/>
                <w:shd w:val="clear" w:color="auto" w:fill="E0E0E0"/>
                <w:vAlign w:val="center"/>
              </w:tcPr>
            </w:tcPrChange>
          </w:tcPr>
          <w:p w:rsidR="00F4120B" w:rsidDel="008F4D58" w:rsidRDefault="00B0586B">
            <w:pPr>
              <w:jc w:val="center"/>
              <w:rPr>
                <w:del w:id="609" w:author="Simmelink, Patti" w:date="2011-09-30T15:37:00Z"/>
                <w:b/>
                <w:sz w:val="18"/>
                <w:szCs w:val="18"/>
              </w:rPr>
            </w:pPr>
            <w:del w:id="610" w:author="Simmelink, Patti" w:date="2011-09-30T15:37:00Z">
              <w:r w:rsidDel="008F4D58">
                <w:rPr>
                  <w:b/>
                  <w:sz w:val="18"/>
                  <w:szCs w:val="18"/>
                </w:rPr>
                <w:delText>Accomplished</w:delText>
              </w:r>
            </w:del>
          </w:p>
          <w:p w:rsidR="00F4120B" w:rsidDel="008F4D58" w:rsidRDefault="00B0586B">
            <w:pPr>
              <w:jc w:val="center"/>
              <w:rPr>
                <w:del w:id="611" w:author="Simmelink, Patti" w:date="2011-09-30T15:37:00Z"/>
                <w:b/>
                <w:sz w:val="18"/>
                <w:szCs w:val="18"/>
              </w:rPr>
            </w:pPr>
            <w:del w:id="612" w:author="Simmelink, Patti" w:date="2011-09-30T15:37:00Z">
              <w:r w:rsidDel="008F4D58">
                <w:rPr>
                  <w:b/>
                  <w:sz w:val="18"/>
                  <w:szCs w:val="18"/>
                </w:rPr>
                <w:delText>Design Notes</w:delText>
              </w:r>
            </w:del>
          </w:p>
        </w:tc>
      </w:tr>
      <w:tr w:rsidR="00B0586B" w:rsidRPr="00A6080C" w:rsidDel="008F4D58" w:rsidTr="00B0586B">
        <w:trPr>
          <w:cantSplit/>
          <w:trHeight w:val="2033"/>
          <w:del w:id="613" w:author="Simmelink, Patti" w:date="2011-09-30T15:37:00Z"/>
          <w:trPrChange w:id="614" w:author=" " w:date="2011-03-07T14:10:00Z">
            <w:trPr>
              <w:gridBefore w:val="1"/>
              <w:cantSplit/>
              <w:trHeight w:val="2033"/>
            </w:trPr>
          </w:trPrChange>
        </w:trPr>
        <w:tc>
          <w:tcPr>
            <w:tcW w:w="2844" w:type="dxa"/>
            <w:tcPrChange w:id="615" w:author=" " w:date="2011-03-07T14:10:00Z">
              <w:tcPr>
                <w:tcW w:w="2335" w:type="dxa"/>
              </w:tcPr>
            </w:tcPrChange>
          </w:tcPr>
          <w:p w:rsidR="00B0586B" w:rsidRPr="00A6080C" w:rsidDel="008F4D58" w:rsidRDefault="00B0586B">
            <w:pPr>
              <w:rPr>
                <w:del w:id="616" w:author="Simmelink, Patti" w:date="2011-09-30T15:37:00Z"/>
                <w:sz w:val="18"/>
                <w:szCs w:val="18"/>
              </w:rPr>
            </w:pPr>
            <w:del w:id="617" w:author="Simmelink, Patti" w:date="2011-09-30T15:37:00Z">
              <w:r w:rsidDel="008F4D58">
                <w:rPr>
                  <w:sz w:val="18"/>
                  <w:szCs w:val="18"/>
                </w:rPr>
                <w:delText xml:space="preserve"> </w:delText>
              </w:r>
            </w:del>
          </w:p>
          <w:p w:rsidR="00B0586B" w:rsidRPr="00A6080C" w:rsidDel="008F4D58" w:rsidRDefault="00B0586B">
            <w:pPr>
              <w:numPr>
                <w:ilvl w:val="0"/>
                <w:numId w:val="10"/>
              </w:numPr>
              <w:rPr>
                <w:del w:id="618" w:author="Simmelink, Patti" w:date="2011-09-30T15:37:00Z"/>
                <w:sz w:val="18"/>
                <w:szCs w:val="18"/>
              </w:rPr>
            </w:pPr>
            <w:del w:id="619" w:author="Simmelink, Patti" w:date="2011-09-30T15:37:00Z">
              <w:r w:rsidDel="008F4D58">
                <w:rPr>
                  <w:sz w:val="18"/>
                  <w:szCs w:val="18"/>
                </w:rPr>
                <w:delText>Not looked for</w:delText>
              </w:r>
            </w:del>
            <w:ins w:id="620" w:author=" " w:date="2011-02-25T13:39:00Z">
              <w:del w:id="621" w:author="Simmelink, Patti" w:date="2011-09-30T15:37:00Z">
                <w:r w:rsidDel="008F4D58">
                  <w:rPr>
                    <w:sz w:val="18"/>
                    <w:szCs w:val="18"/>
                  </w:rPr>
                  <w:delText>applicable</w:delText>
                </w:r>
              </w:del>
            </w:ins>
            <w:del w:id="622" w:author="Simmelink, Patti" w:date="2011-09-30T15:37:00Z">
              <w:r w:rsidDel="008F4D58">
                <w:rPr>
                  <w:sz w:val="18"/>
                  <w:szCs w:val="18"/>
                </w:rPr>
                <w:delText>.</w:delText>
              </w:r>
            </w:del>
          </w:p>
          <w:p w:rsidR="00B0586B" w:rsidRPr="00A6080C" w:rsidDel="008F4D58" w:rsidRDefault="00B0586B">
            <w:pPr>
              <w:jc w:val="center"/>
              <w:rPr>
                <w:del w:id="623" w:author="Simmelink, Patti" w:date="2011-09-30T15:37:00Z"/>
                <w:sz w:val="18"/>
                <w:szCs w:val="18"/>
              </w:rPr>
            </w:pPr>
            <w:del w:id="624" w:author="Simmelink, Patti" w:date="2011-09-30T15:37:00Z">
              <w:r w:rsidDel="008F4D58">
                <w:rPr>
                  <w:sz w:val="18"/>
                  <w:szCs w:val="18"/>
                </w:rPr>
                <w:delText>or</w:delText>
              </w:r>
            </w:del>
          </w:p>
          <w:p w:rsidR="00B0586B" w:rsidRPr="00A6080C" w:rsidDel="008F4D58" w:rsidRDefault="00B0586B">
            <w:pPr>
              <w:numPr>
                <w:ilvl w:val="0"/>
                <w:numId w:val="10"/>
              </w:numPr>
              <w:rPr>
                <w:del w:id="625" w:author="Simmelink, Patti" w:date="2011-09-30T15:37:00Z"/>
                <w:sz w:val="18"/>
                <w:szCs w:val="18"/>
              </w:rPr>
            </w:pPr>
            <w:del w:id="626" w:author="Simmelink, Patti" w:date="2011-09-30T15:37:00Z">
              <w:r w:rsidDel="008F4D58">
                <w:rPr>
                  <w:sz w:val="18"/>
                  <w:szCs w:val="18"/>
                </w:rPr>
                <w:delText>Minimum requirement not met. (Comment required.)</w:delText>
              </w:r>
            </w:del>
          </w:p>
          <w:p w:rsidR="00B0586B" w:rsidRPr="00A6080C" w:rsidDel="008F4D58" w:rsidRDefault="00B0586B">
            <w:pPr>
              <w:ind w:left="288"/>
              <w:rPr>
                <w:del w:id="627" w:author="Simmelink, Patti" w:date="2011-09-30T15:37:00Z"/>
                <w:sz w:val="18"/>
                <w:szCs w:val="18"/>
              </w:rPr>
            </w:pPr>
          </w:p>
        </w:tc>
        <w:tc>
          <w:tcPr>
            <w:tcW w:w="2844" w:type="dxa"/>
            <w:tcPrChange w:id="628" w:author=" " w:date="2011-03-07T14:10:00Z">
              <w:tcPr>
                <w:tcW w:w="2327" w:type="dxa"/>
              </w:tcPr>
            </w:tcPrChange>
          </w:tcPr>
          <w:p w:rsidR="00F4120B" w:rsidDel="008F4D58" w:rsidRDefault="00F4120B" w:rsidP="00F4120B">
            <w:pPr>
              <w:numPr>
                <w:numberingChange w:id="629" w:author="UWG" w:date="2011-02-16T17:09:00Z" w:original="□"/>
              </w:numPr>
              <w:rPr>
                <w:ins w:id="630" w:author=" " w:date="2011-02-28T18:11:00Z"/>
                <w:del w:id="631" w:author="Simmelink, Patti" w:date="2011-09-30T15:37:00Z"/>
                <w:sz w:val="18"/>
                <w:szCs w:val="18"/>
              </w:rPr>
              <w:pPrChange w:id="632" w:author=" " w:date="2011-02-28T18:11:00Z">
                <w:pPr>
                  <w:numPr>
                    <w:numId w:val="9"/>
                  </w:numPr>
                  <w:tabs>
                    <w:tab w:val="num" w:pos="288"/>
                  </w:tabs>
                  <w:ind w:left="288" w:hanging="288"/>
                </w:pPr>
              </w:pPrChange>
            </w:pPr>
          </w:p>
          <w:p w:rsidR="00B0586B" w:rsidRPr="00A6080C" w:rsidDel="008F4D58" w:rsidRDefault="00B0586B">
            <w:pPr>
              <w:numPr>
                <w:ilvl w:val="0"/>
                <w:numId w:val="9"/>
              </w:numPr>
              <w:rPr>
                <w:del w:id="633" w:author="Simmelink, Patti" w:date="2011-09-30T15:37:00Z"/>
                <w:sz w:val="18"/>
                <w:szCs w:val="18"/>
              </w:rPr>
            </w:pPr>
            <w:del w:id="634" w:author="Simmelink, Patti" w:date="2011-09-30T15:37:00Z">
              <w:r w:rsidDel="008F4D58">
                <w:rPr>
                  <w:sz w:val="18"/>
                  <w:szCs w:val="18"/>
                </w:rPr>
                <w:delText>Develops processes and identifies data sets to be</w:delText>
              </w:r>
            </w:del>
            <w:ins w:id="635" w:author=" " w:date="2011-02-25T13:39:00Z">
              <w:del w:id="636" w:author="Simmelink, Patti" w:date="2011-09-30T15:37:00Z">
                <w:r w:rsidDel="008F4D58">
                  <w:rPr>
                    <w:sz w:val="18"/>
                    <w:szCs w:val="18"/>
                  </w:rPr>
                  <w:delText>Identifies benchmark data points to be</w:delText>
                </w:r>
              </w:del>
            </w:ins>
            <w:del w:id="637" w:author="Simmelink, Patti" w:date="2011-09-30T15:37:00Z">
              <w:r w:rsidDel="008F4D58">
                <w:rPr>
                  <w:sz w:val="18"/>
                  <w:szCs w:val="18"/>
                </w:rPr>
                <w:delText xml:space="preserve"> use</w:delText>
              </w:r>
            </w:del>
            <w:ins w:id="638" w:author="UWG" w:date="2011-02-16T17:21:00Z">
              <w:del w:id="639" w:author="Simmelink, Patti" w:date="2011-09-30T15:37:00Z">
                <w:r w:rsidDel="008F4D58">
                  <w:rPr>
                    <w:sz w:val="18"/>
                    <w:szCs w:val="18"/>
                  </w:rPr>
                  <w:delText>d</w:delText>
                </w:r>
              </w:del>
            </w:ins>
            <w:del w:id="640" w:author="Simmelink, Patti" w:date="2011-09-30T15:37:00Z">
              <w:r w:rsidDel="008F4D58">
                <w:rPr>
                  <w:sz w:val="18"/>
                  <w:szCs w:val="18"/>
                </w:rPr>
                <w:delText xml:space="preserve"> in</w:delText>
              </w:r>
            </w:del>
            <w:ins w:id="641" w:author="UWG" w:date="2011-02-16T17:21:00Z">
              <w:del w:id="642" w:author="Simmelink, Patti" w:date="2011-09-30T15:37:00Z">
                <w:r w:rsidDel="008F4D58">
                  <w:rPr>
                    <w:sz w:val="18"/>
                    <w:szCs w:val="18"/>
                  </w:rPr>
                  <w:delText xml:space="preserve"> evaluat</w:delText>
                </w:r>
              </w:del>
            </w:ins>
            <w:del w:id="643" w:author="Simmelink, Patti" w:date="2011-09-30T15:37:00Z">
              <w:r w:rsidDel="008F4D58">
                <w:rPr>
                  <w:sz w:val="18"/>
                  <w:szCs w:val="18"/>
                </w:rPr>
                <w:delText xml:space="preserve"> analyzing the </w:delText>
              </w:r>
              <w:commentRangeStart w:id="644"/>
              <w:r w:rsidDel="008F4D58">
                <w:rPr>
                  <w:sz w:val="18"/>
                  <w:szCs w:val="18"/>
                </w:rPr>
                <w:delText>effectiveness of the School Improvement Plan</w:delText>
              </w:r>
              <w:commentRangeEnd w:id="644"/>
              <w:r w:rsidDel="008F4D58">
                <w:rPr>
                  <w:rStyle w:val="CommentReference"/>
                  <w:vanish/>
                </w:rPr>
                <w:commentReference w:id="644"/>
              </w:r>
            </w:del>
            <w:ins w:id="645" w:author=" " w:date="2011-03-07T15:07:00Z">
              <w:del w:id="646" w:author="Simmelink, Patti" w:date="2011-09-30T15:37:00Z">
                <w:r w:rsidR="004507FC" w:rsidDel="008F4D58">
                  <w:rPr>
                    <w:sz w:val="18"/>
                    <w:szCs w:val="18"/>
                  </w:rPr>
                  <w:delText>SIP</w:delText>
                </w:r>
              </w:del>
            </w:ins>
            <w:del w:id="647" w:author="Simmelink, Patti" w:date="2011-09-30T15:37:00Z">
              <w:r w:rsidDel="008F4D58">
                <w:rPr>
                  <w:sz w:val="18"/>
                  <w:szCs w:val="18"/>
                </w:rPr>
                <w:delText>.</w:delText>
              </w:r>
            </w:del>
          </w:p>
          <w:p w:rsidR="00B0586B" w:rsidRPr="00A6080C" w:rsidDel="008F4D58" w:rsidRDefault="00B0586B">
            <w:pPr>
              <w:ind w:left="288"/>
              <w:rPr>
                <w:del w:id="648" w:author="Simmelink, Patti" w:date="2011-09-30T15:37:00Z"/>
                <w:sz w:val="18"/>
                <w:szCs w:val="18"/>
              </w:rPr>
            </w:pPr>
          </w:p>
        </w:tc>
        <w:tc>
          <w:tcPr>
            <w:tcW w:w="2844" w:type="dxa"/>
            <w:tcPrChange w:id="649" w:author=" " w:date="2011-03-07T14:10:00Z">
              <w:tcPr>
                <w:tcW w:w="2326" w:type="dxa"/>
              </w:tcPr>
            </w:tcPrChange>
          </w:tcPr>
          <w:p w:rsidR="00B0586B" w:rsidRPr="00A6080C" w:rsidDel="008F4D58" w:rsidRDefault="00B0586B">
            <w:pPr>
              <w:rPr>
                <w:del w:id="650" w:author="Simmelink, Patti" w:date="2011-09-30T15:37:00Z"/>
                <w:b/>
                <w:sz w:val="18"/>
                <w:szCs w:val="18"/>
              </w:rPr>
            </w:pPr>
            <w:del w:id="651" w:author="Simmelink, Patti" w:date="2011-09-30T15:37:00Z">
              <w:r w:rsidDel="008F4D58">
                <w:rPr>
                  <w:b/>
                  <w:sz w:val="18"/>
                  <w:szCs w:val="18"/>
                </w:rPr>
                <w:delText>. . . and</w:delText>
              </w:r>
            </w:del>
          </w:p>
          <w:p w:rsidR="00B0586B" w:rsidRPr="00A6080C" w:rsidDel="008F4D58" w:rsidRDefault="00B0586B">
            <w:pPr>
              <w:numPr>
                <w:ilvl w:val="0"/>
                <w:numId w:val="9"/>
              </w:numPr>
              <w:rPr>
                <w:del w:id="652" w:author="Simmelink, Patti" w:date="2011-09-30T15:37:00Z"/>
                <w:sz w:val="18"/>
                <w:szCs w:val="18"/>
              </w:rPr>
            </w:pPr>
            <w:del w:id="653" w:author="Simmelink, Patti" w:date="2011-09-30T15:37:00Z">
              <w:r w:rsidDel="008F4D58">
                <w:rPr>
                  <w:sz w:val="18"/>
                  <w:szCs w:val="18"/>
                </w:rPr>
                <w:delText xml:space="preserve">Uses </w:delText>
              </w:r>
            </w:del>
            <w:ins w:id="654" w:author="UWG" w:date="2011-02-16T17:22:00Z">
              <w:del w:id="655" w:author="Simmelink, Patti" w:date="2011-09-30T15:37:00Z">
                <w:r w:rsidDel="008F4D58">
                  <w:rPr>
                    <w:sz w:val="18"/>
                    <w:szCs w:val="18"/>
                  </w:rPr>
                  <w:delText xml:space="preserve">multiple forms of relevant </w:delText>
                </w:r>
              </w:del>
            </w:ins>
            <w:del w:id="656" w:author="Simmelink, Patti" w:date="2011-09-30T15:37:00Z">
              <w:r w:rsidDel="008F4D58">
                <w:rPr>
                  <w:sz w:val="18"/>
                  <w:szCs w:val="18"/>
                </w:rPr>
                <w:delText>data to evaluate the effectiveness of the plan to improve student learning.</w:delText>
              </w:r>
            </w:del>
          </w:p>
          <w:p w:rsidR="00F4120B" w:rsidDel="008F4D58" w:rsidRDefault="00B0586B">
            <w:pPr>
              <w:numPr>
                <w:ilvl w:val="0"/>
                <w:numId w:val="9"/>
              </w:numPr>
              <w:rPr>
                <w:del w:id="657" w:author="Simmelink, Patti" w:date="2011-09-30T15:37:00Z"/>
                <w:sz w:val="18"/>
                <w:szCs w:val="18"/>
              </w:rPr>
            </w:pPr>
            <w:commentRangeStart w:id="658"/>
            <w:del w:id="659" w:author="Simmelink, Patti" w:date="2011-09-30T15:37:00Z">
              <w:r w:rsidDel="008F4D58">
                <w:rPr>
                  <w:sz w:val="18"/>
                  <w:szCs w:val="18"/>
                </w:rPr>
                <w:delText>Makes adjustments to the School Improvement Plan to reflect data</w:delText>
              </w:r>
              <w:commentRangeEnd w:id="658"/>
              <w:r w:rsidDel="008F4D58">
                <w:rPr>
                  <w:rStyle w:val="CommentReference"/>
                  <w:vanish/>
                </w:rPr>
                <w:commentReference w:id="658"/>
              </w:r>
              <w:r w:rsidDel="008F4D58">
                <w:rPr>
                  <w:sz w:val="18"/>
                  <w:szCs w:val="18"/>
                </w:rPr>
                <w:delText>.</w:delText>
              </w:r>
            </w:del>
            <w:ins w:id="660" w:author=" " w:date="2011-02-25T13:41:00Z">
              <w:del w:id="661" w:author="Simmelink, Patti" w:date="2011-09-30T15:37:00Z">
                <w:r w:rsidDel="008F4D58">
                  <w:rPr>
                    <w:sz w:val="18"/>
                    <w:szCs w:val="18"/>
                  </w:rPr>
                  <w:delText xml:space="preserve">Uses available data to adapt </w:delText>
                </w:r>
              </w:del>
            </w:ins>
            <w:ins w:id="662" w:author="staffdev" w:date="2011-02-28T16:07:00Z">
              <w:del w:id="663" w:author="Simmelink, Patti" w:date="2011-09-30T15:37:00Z">
                <w:r w:rsidR="00BC50AA" w:rsidRPr="00BC50AA" w:rsidDel="008F4D58">
                  <w:rPr>
                    <w:sz w:val="18"/>
                    <w:szCs w:val="18"/>
                    <w:rPrChange w:id="664" w:author=" " w:date="2011-02-28T18:07:00Z">
                      <w:rPr>
                        <w:color w:val="FF0000"/>
                        <w:sz w:val="18"/>
                        <w:szCs w:val="18"/>
                      </w:rPr>
                    </w:rPrChange>
                  </w:rPr>
                  <w:delText xml:space="preserve"> </w:delText>
                </w:r>
              </w:del>
            </w:ins>
            <w:ins w:id="665" w:author=" " w:date="2011-02-28T18:23:00Z">
              <w:del w:id="666" w:author="Simmelink, Patti" w:date="2011-09-30T15:37:00Z">
                <w:r w:rsidDel="008F4D58">
                  <w:rPr>
                    <w:sz w:val="18"/>
                    <w:szCs w:val="18"/>
                  </w:rPr>
                  <w:delText>and revise</w:delText>
                </w:r>
              </w:del>
            </w:ins>
            <w:ins w:id="667" w:author=" " w:date="2011-02-25T13:41:00Z">
              <w:del w:id="668" w:author="Simmelink, Patti" w:date="2011-09-30T15:37:00Z">
                <w:r w:rsidDel="008F4D58">
                  <w:rPr>
                    <w:sz w:val="18"/>
                    <w:szCs w:val="18"/>
                  </w:rPr>
                  <w:delText xml:space="preserve"> the </w:delText>
                </w:r>
              </w:del>
            </w:ins>
            <w:ins w:id="669" w:author=" " w:date="2011-03-07T15:07:00Z">
              <w:del w:id="670" w:author="Simmelink, Patti" w:date="2011-09-30T15:37:00Z">
                <w:r w:rsidR="004507FC" w:rsidDel="008F4D58">
                  <w:rPr>
                    <w:sz w:val="18"/>
                    <w:szCs w:val="18"/>
                  </w:rPr>
                  <w:delText>SIP</w:delText>
                </w:r>
              </w:del>
            </w:ins>
            <w:ins w:id="671" w:author=" " w:date="2011-02-25T13:41:00Z">
              <w:del w:id="672" w:author="Simmelink, Patti" w:date="2011-09-30T15:37:00Z">
                <w:r w:rsidDel="008F4D58">
                  <w:rPr>
                    <w:sz w:val="18"/>
                    <w:szCs w:val="18"/>
                  </w:rPr>
                  <w:delText xml:space="preserve"> as needed.</w:delText>
                </w:r>
              </w:del>
            </w:ins>
          </w:p>
        </w:tc>
        <w:tc>
          <w:tcPr>
            <w:tcW w:w="2844" w:type="dxa"/>
            <w:tcPrChange w:id="673" w:author=" " w:date="2011-03-07T14:10:00Z">
              <w:tcPr>
                <w:tcW w:w="4388" w:type="dxa"/>
                <w:gridSpan w:val="2"/>
              </w:tcPr>
            </w:tcPrChange>
          </w:tcPr>
          <w:p w:rsidR="00B0586B" w:rsidRPr="00A6080C" w:rsidDel="008F4D58" w:rsidRDefault="00B0586B">
            <w:pPr>
              <w:rPr>
                <w:del w:id="674" w:author="Simmelink, Patti" w:date="2011-09-30T15:37:00Z"/>
                <w:b/>
                <w:sz w:val="18"/>
                <w:szCs w:val="18"/>
              </w:rPr>
            </w:pPr>
            <w:del w:id="675" w:author="Simmelink, Patti" w:date="2011-09-30T15:37:00Z">
              <w:r w:rsidDel="008F4D58">
                <w:rPr>
                  <w:b/>
                  <w:sz w:val="18"/>
                  <w:szCs w:val="18"/>
                </w:rPr>
                <w:delText>. . . and</w:delText>
              </w:r>
            </w:del>
          </w:p>
          <w:p w:rsidR="00B0586B" w:rsidRPr="00A6080C" w:rsidDel="008F4D58" w:rsidRDefault="00B0586B">
            <w:pPr>
              <w:numPr>
                <w:ilvl w:val="0"/>
                <w:numId w:val="8"/>
              </w:numPr>
              <w:rPr>
                <w:del w:id="676" w:author="Simmelink, Patti" w:date="2011-09-30T15:37:00Z"/>
                <w:sz w:val="18"/>
                <w:szCs w:val="18"/>
              </w:rPr>
            </w:pPr>
            <w:commentRangeStart w:id="677"/>
            <w:del w:id="678" w:author="Simmelink, Patti" w:date="2011-09-30T15:37:00Z">
              <w:r w:rsidDel="008F4D58">
                <w:rPr>
                  <w:sz w:val="18"/>
                  <w:szCs w:val="18"/>
                </w:rPr>
                <w:delText>Demonstrates a commitment to continuous improvement through the systematic use of data</w:delText>
              </w:r>
              <w:commentRangeEnd w:id="677"/>
              <w:r w:rsidDel="008F4D58">
                <w:rPr>
                  <w:rStyle w:val="CommentReference"/>
                  <w:vanish/>
                </w:rPr>
                <w:commentReference w:id="677"/>
              </w:r>
              <w:r w:rsidDel="008F4D58">
                <w:rPr>
                  <w:sz w:val="18"/>
                  <w:szCs w:val="18"/>
                </w:rPr>
                <w:delText xml:space="preserve">. </w:delText>
              </w:r>
            </w:del>
            <w:ins w:id="679" w:author=" " w:date="2011-02-25T13:42:00Z">
              <w:del w:id="680" w:author="Simmelink, Patti" w:date="2011-09-30T15:37:00Z">
                <w:r w:rsidDel="008F4D58">
                  <w:rPr>
                    <w:sz w:val="18"/>
                    <w:szCs w:val="18"/>
                  </w:rPr>
                  <w:delText>Models a commitment to continuous improvement through a systematic analysis of data.</w:delText>
                </w:r>
              </w:del>
            </w:ins>
          </w:p>
          <w:p w:rsidR="00B0586B" w:rsidRPr="00A6080C" w:rsidDel="008F4D58" w:rsidRDefault="00B0586B">
            <w:pPr>
              <w:numPr>
                <w:ilvl w:val="0"/>
                <w:numId w:val="8"/>
              </w:numPr>
              <w:rPr>
                <w:del w:id="681" w:author="Simmelink, Patti" w:date="2011-09-30T15:37:00Z"/>
                <w:sz w:val="18"/>
                <w:szCs w:val="18"/>
              </w:rPr>
            </w:pPr>
            <w:commentRangeStart w:id="682"/>
            <w:del w:id="683" w:author="Simmelink, Patti" w:date="2011-09-30T15:37:00Z">
              <w:r w:rsidDel="008F4D58">
                <w:rPr>
                  <w:sz w:val="18"/>
                  <w:szCs w:val="18"/>
                </w:rPr>
                <w:delText>Involves students, parents, and community members in the assessment of the School Improvement Plan</w:delText>
              </w:r>
              <w:commentRangeEnd w:id="682"/>
              <w:r w:rsidDel="008F4D58">
                <w:rPr>
                  <w:rStyle w:val="CommentReference"/>
                  <w:vanish/>
                </w:rPr>
                <w:commentReference w:id="682"/>
              </w:r>
              <w:r w:rsidDel="008F4D58">
                <w:rPr>
                  <w:sz w:val="18"/>
                  <w:szCs w:val="18"/>
                </w:rPr>
                <w:delText>.</w:delText>
              </w:r>
            </w:del>
            <w:ins w:id="684" w:author=" " w:date="2011-02-25T13:42:00Z">
              <w:del w:id="685" w:author="Simmelink, Patti" w:date="2011-09-30T15:37:00Z">
                <w:r w:rsidDel="008F4D58">
                  <w:rPr>
                    <w:sz w:val="18"/>
                    <w:szCs w:val="18"/>
                  </w:rPr>
                  <w:delText>Build</w:delText>
                </w:r>
                <w:r w:rsidR="004507FC" w:rsidDel="008F4D58">
                  <w:rPr>
                    <w:sz w:val="18"/>
                    <w:szCs w:val="18"/>
                  </w:rPr>
                  <w:delText>s a school community where stak</w:delText>
                </w:r>
              </w:del>
            </w:ins>
            <w:ins w:id="686" w:author=" " w:date="2011-03-07T15:07:00Z">
              <w:del w:id="687" w:author="Simmelink, Patti" w:date="2011-09-30T15:37:00Z">
                <w:r w:rsidR="004507FC" w:rsidDel="008F4D58">
                  <w:rPr>
                    <w:sz w:val="18"/>
                    <w:szCs w:val="18"/>
                  </w:rPr>
                  <w:delText>e</w:delText>
                </w:r>
              </w:del>
            </w:ins>
            <w:ins w:id="688" w:author=" " w:date="2011-02-25T13:42:00Z">
              <w:del w:id="689" w:author="Simmelink, Patti" w:date="2011-09-30T15:37:00Z">
                <w:r w:rsidDel="008F4D58">
                  <w:rPr>
                    <w:sz w:val="18"/>
                    <w:szCs w:val="18"/>
                  </w:rPr>
                  <w:delText xml:space="preserve">holders are encouraged to </w:delText>
                </w:r>
              </w:del>
            </w:ins>
            <w:ins w:id="690" w:author=" " w:date="2011-02-25T13:45:00Z">
              <w:del w:id="691" w:author="Simmelink, Patti" w:date="2011-09-30T15:37:00Z">
                <w:r w:rsidDel="008F4D58">
                  <w:rPr>
                    <w:sz w:val="18"/>
                    <w:szCs w:val="18"/>
                  </w:rPr>
                  <w:delText xml:space="preserve">understand and have a voice in the development and assessment of the </w:delText>
                </w:r>
              </w:del>
            </w:ins>
            <w:ins w:id="692" w:author=" " w:date="2011-03-07T15:07:00Z">
              <w:del w:id="693" w:author="Simmelink, Patti" w:date="2011-09-30T15:37:00Z">
                <w:r w:rsidR="004507FC" w:rsidDel="008F4D58">
                  <w:rPr>
                    <w:sz w:val="18"/>
                    <w:szCs w:val="18"/>
                  </w:rPr>
                  <w:delText>SIP</w:delText>
                </w:r>
              </w:del>
            </w:ins>
            <w:ins w:id="694" w:author=" " w:date="2011-02-25T13:45:00Z">
              <w:del w:id="695" w:author="Simmelink, Patti" w:date="2011-09-30T15:37:00Z">
                <w:r w:rsidDel="008F4D58">
                  <w:rPr>
                    <w:sz w:val="18"/>
                    <w:szCs w:val="18"/>
                  </w:rPr>
                  <w:delText>.</w:delText>
                </w:r>
              </w:del>
            </w:ins>
          </w:p>
          <w:p w:rsidR="00B0586B" w:rsidRPr="00A6080C" w:rsidDel="008F4D58" w:rsidRDefault="00B0586B">
            <w:pPr>
              <w:ind w:left="288"/>
              <w:rPr>
                <w:del w:id="696" w:author="Simmelink, Patti" w:date="2011-09-30T15:37:00Z"/>
                <w:b/>
                <w:sz w:val="18"/>
                <w:szCs w:val="18"/>
              </w:rPr>
            </w:pPr>
          </w:p>
          <w:p w:rsidR="00B0586B" w:rsidDel="008F4D58" w:rsidRDefault="00B0586B">
            <w:pPr>
              <w:rPr>
                <w:ins w:id="697" w:author=" " w:date="2011-03-07T15:39:00Z"/>
                <w:del w:id="698" w:author="Simmelink, Patti" w:date="2011-09-30T15:37:00Z"/>
                <w:b/>
                <w:i/>
                <w:sz w:val="18"/>
                <w:szCs w:val="18"/>
              </w:rPr>
            </w:pPr>
          </w:p>
          <w:p w:rsidR="002F265B" w:rsidDel="008F4D58" w:rsidRDefault="002F265B">
            <w:pPr>
              <w:rPr>
                <w:ins w:id="699" w:author=" " w:date="2011-03-07T15:39:00Z"/>
                <w:del w:id="700" w:author="Simmelink, Patti" w:date="2011-09-30T15:37:00Z"/>
                <w:b/>
                <w:i/>
                <w:sz w:val="18"/>
                <w:szCs w:val="18"/>
              </w:rPr>
            </w:pPr>
          </w:p>
          <w:p w:rsidR="002F265B" w:rsidRPr="00A6080C" w:rsidDel="008F4D58" w:rsidRDefault="002F265B">
            <w:pPr>
              <w:rPr>
                <w:del w:id="701" w:author="Simmelink, Patti" w:date="2011-09-30T15:37:00Z"/>
                <w:b/>
                <w:i/>
                <w:sz w:val="18"/>
                <w:szCs w:val="18"/>
              </w:rPr>
            </w:pPr>
          </w:p>
        </w:tc>
      </w:tr>
      <w:tr w:rsidR="00A6080C" w:rsidRPr="00A6080C" w:rsidDel="008F4D58" w:rsidTr="00A6080C">
        <w:trPr>
          <w:cantSplit/>
          <w:trHeight w:val="2033"/>
          <w:del w:id="702" w:author="Simmelink, Patti" w:date="2011-09-30T15:37:00Z"/>
        </w:trPr>
        <w:tc>
          <w:tcPr>
            <w:tcW w:w="11376" w:type="dxa"/>
            <w:gridSpan w:val="4"/>
          </w:tcPr>
          <w:p w:rsidR="00A6080C" w:rsidDel="008F4D58" w:rsidRDefault="00BC50AA" w:rsidP="00A6080C">
            <w:pPr>
              <w:rPr>
                <w:ins w:id="703" w:author=" " w:date="2011-02-28T18:09:00Z"/>
                <w:del w:id="704" w:author="Simmelink, Patti" w:date="2011-09-30T15:37:00Z"/>
                <w:b/>
              </w:rPr>
            </w:pPr>
            <w:ins w:id="705" w:author=" " w:date="2011-02-28T18:09:00Z">
              <w:del w:id="706" w:author="Simmelink, Patti" w:date="2011-09-30T15:37:00Z">
                <w:r w:rsidRPr="00BC50AA" w:rsidDel="008F4D58">
                  <w:rPr>
                    <w:b/>
                    <w:i/>
                    <w:sz w:val="18"/>
                    <w:szCs w:val="18"/>
                    <w:rPrChange w:id="707" w:author=" " w:date="2011-03-07T14:10:00Z">
                      <w:rPr>
                        <w:b/>
                        <w:sz w:val="18"/>
                        <w:szCs w:val="18"/>
                      </w:rPr>
                    </w:rPrChange>
                  </w:rPr>
                  <w:lastRenderedPageBreak/>
                  <w:delText>Examples of evidence:</w:delText>
                </w:r>
                <w:r w:rsidR="00A6080C" w:rsidDel="008F4D58">
                  <w:rPr>
                    <w:sz w:val="18"/>
                    <w:szCs w:val="18"/>
                  </w:rPr>
                  <w:delText xml:space="preserve"> SIP, leadership team notes, newsletters, data, school websites, assessment walls, agendas, leadership minutes, SST minutes, RTI plans, collaboration calendar.</w:delText>
                </w:r>
              </w:del>
            </w:ins>
          </w:p>
          <w:p w:rsidR="00A6080C" w:rsidDel="008F4D58" w:rsidRDefault="00A6080C">
            <w:pPr>
              <w:rPr>
                <w:ins w:id="708" w:author=" " w:date="2011-03-07T14:10:00Z"/>
                <w:del w:id="709" w:author="Simmelink, Patti" w:date="2011-09-30T15:37:00Z"/>
                <w:b/>
                <w:i/>
                <w:sz w:val="18"/>
                <w:szCs w:val="18"/>
              </w:rPr>
            </w:pPr>
          </w:p>
          <w:p w:rsidR="00B0586B" w:rsidDel="008F4D58" w:rsidRDefault="00B0586B">
            <w:pPr>
              <w:rPr>
                <w:ins w:id="710" w:author=" " w:date="2011-03-07T14:10:00Z"/>
                <w:del w:id="711" w:author="Simmelink, Patti" w:date="2011-09-30T15:37:00Z"/>
                <w:b/>
                <w:i/>
                <w:sz w:val="18"/>
                <w:szCs w:val="18"/>
              </w:rPr>
            </w:pPr>
          </w:p>
          <w:p w:rsidR="00B0586B" w:rsidDel="008F4D58" w:rsidRDefault="00B0586B">
            <w:pPr>
              <w:rPr>
                <w:ins w:id="712" w:author=" " w:date="2011-03-07T14:10:00Z"/>
                <w:del w:id="713" w:author="Simmelink, Patti" w:date="2011-09-30T15:37:00Z"/>
                <w:b/>
                <w:i/>
                <w:sz w:val="18"/>
                <w:szCs w:val="18"/>
              </w:rPr>
            </w:pPr>
          </w:p>
          <w:p w:rsidR="00B0586B" w:rsidDel="008F4D58" w:rsidRDefault="00B0586B">
            <w:pPr>
              <w:rPr>
                <w:ins w:id="714" w:author=" " w:date="2011-03-07T14:10:00Z"/>
                <w:del w:id="715" w:author="Simmelink, Patti" w:date="2011-09-30T15:37:00Z"/>
                <w:b/>
                <w:i/>
                <w:sz w:val="18"/>
                <w:szCs w:val="18"/>
              </w:rPr>
            </w:pPr>
          </w:p>
          <w:p w:rsidR="00B0586B" w:rsidDel="008F4D58" w:rsidRDefault="00B0586B">
            <w:pPr>
              <w:rPr>
                <w:ins w:id="716" w:author=" " w:date="2011-03-07T14:10:00Z"/>
                <w:del w:id="717" w:author="Simmelink, Patti" w:date="2011-09-30T15:37:00Z"/>
                <w:b/>
                <w:i/>
                <w:sz w:val="18"/>
                <w:szCs w:val="18"/>
              </w:rPr>
            </w:pPr>
          </w:p>
          <w:p w:rsidR="00B0586B" w:rsidDel="008F4D58" w:rsidRDefault="00B0586B">
            <w:pPr>
              <w:rPr>
                <w:ins w:id="718" w:author=" " w:date="2011-03-07T14:10:00Z"/>
                <w:del w:id="719" w:author="Simmelink, Patti" w:date="2011-09-30T15:37:00Z"/>
                <w:b/>
                <w:i/>
                <w:sz w:val="18"/>
                <w:szCs w:val="18"/>
              </w:rPr>
            </w:pPr>
          </w:p>
          <w:p w:rsidR="00B0586B" w:rsidDel="008F4D58" w:rsidRDefault="00B0586B">
            <w:pPr>
              <w:rPr>
                <w:ins w:id="720" w:author=" " w:date="2011-03-07T14:10:00Z"/>
                <w:del w:id="721" w:author="Simmelink, Patti" w:date="2011-09-30T15:37:00Z"/>
                <w:b/>
                <w:i/>
                <w:sz w:val="18"/>
                <w:szCs w:val="18"/>
              </w:rPr>
            </w:pPr>
          </w:p>
          <w:p w:rsidR="00B0586B" w:rsidDel="008F4D58" w:rsidRDefault="00B0586B">
            <w:pPr>
              <w:rPr>
                <w:ins w:id="722" w:author=" " w:date="2011-03-07T14:10:00Z"/>
                <w:del w:id="723" w:author="Simmelink, Patti" w:date="2011-09-30T15:37:00Z"/>
                <w:b/>
                <w:i/>
                <w:sz w:val="18"/>
                <w:szCs w:val="18"/>
              </w:rPr>
            </w:pPr>
          </w:p>
          <w:p w:rsidR="00B0586B" w:rsidDel="008F4D58" w:rsidRDefault="00B0586B">
            <w:pPr>
              <w:rPr>
                <w:ins w:id="724" w:author=" " w:date="2011-03-07T14:10:00Z"/>
                <w:del w:id="725" w:author="Simmelink, Patti" w:date="2011-09-30T15:37:00Z"/>
                <w:b/>
                <w:i/>
                <w:sz w:val="18"/>
                <w:szCs w:val="18"/>
              </w:rPr>
            </w:pPr>
          </w:p>
          <w:p w:rsidR="00B0586B" w:rsidRPr="00A6080C" w:rsidDel="008F4D58" w:rsidRDefault="00B0586B">
            <w:pPr>
              <w:rPr>
                <w:del w:id="726" w:author="Simmelink, Patti" w:date="2011-09-30T15:37:00Z"/>
                <w:b/>
                <w:i/>
                <w:sz w:val="18"/>
                <w:szCs w:val="18"/>
              </w:rPr>
            </w:pPr>
          </w:p>
        </w:tc>
      </w:tr>
      <w:tr w:rsidR="00B0586B" w:rsidRPr="00A6080C" w:rsidDel="008F4D58" w:rsidTr="00A6080C">
        <w:trPr>
          <w:cantSplit/>
          <w:trHeight w:val="2033"/>
          <w:ins w:id="727" w:author=" " w:date="2011-03-07T14:10:00Z"/>
          <w:del w:id="728" w:author="Simmelink, Patti" w:date="2011-09-30T15:37:00Z"/>
        </w:trPr>
        <w:tc>
          <w:tcPr>
            <w:tcW w:w="11376" w:type="dxa"/>
            <w:gridSpan w:val="4"/>
          </w:tcPr>
          <w:p w:rsidR="00B0586B" w:rsidRPr="00B0586B" w:rsidDel="008F4D58" w:rsidRDefault="00B0586B" w:rsidP="00A6080C">
            <w:pPr>
              <w:rPr>
                <w:ins w:id="729" w:author=" " w:date="2011-03-07T14:10:00Z"/>
                <w:del w:id="730" w:author="Simmelink, Patti" w:date="2011-09-30T15:37:00Z"/>
                <w:b/>
                <w:i/>
                <w:sz w:val="18"/>
                <w:szCs w:val="18"/>
                <w:rPrChange w:id="731" w:author=" " w:date="2011-03-07T14:10:00Z">
                  <w:rPr>
                    <w:ins w:id="732" w:author=" " w:date="2011-03-07T14:10:00Z"/>
                    <w:del w:id="733" w:author="Simmelink, Patti" w:date="2011-09-30T15:37:00Z"/>
                    <w:b/>
                    <w:sz w:val="18"/>
                    <w:szCs w:val="18"/>
                  </w:rPr>
                </w:rPrChange>
              </w:rPr>
            </w:pPr>
            <w:ins w:id="734" w:author=" " w:date="2011-03-07T14:10:00Z">
              <w:del w:id="735" w:author="Simmelink, Patti" w:date="2011-09-30T15:37:00Z">
                <w:r w:rsidDel="008F4D58">
                  <w:rPr>
                    <w:b/>
                    <w:i/>
                    <w:sz w:val="18"/>
                    <w:szCs w:val="18"/>
                  </w:rPr>
                  <w:delText>Comments:</w:delText>
                </w:r>
              </w:del>
            </w:ins>
          </w:p>
          <w:p w:rsidR="00B0586B" w:rsidDel="008F4D58" w:rsidRDefault="00B0586B" w:rsidP="00A6080C">
            <w:pPr>
              <w:rPr>
                <w:ins w:id="736" w:author=" " w:date="2011-03-07T14:10:00Z"/>
                <w:del w:id="737" w:author="Simmelink, Patti" w:date="2011-09-30T15:37:00Z"/>
                <w:b/>
                <w:sz w:val="18"/>
                <w:szCs w:val="18"/>
              </w:rPr>
            </w:pPr>
          </w:p>
          <w:p w:rsidR="00B0586B" w:rsidDel="008F4D58" w:rsidRDefault="00B0586B" w:rsidP="00A6080C">
            <w:pPr>
              <w:rPr>
                <w:ins w:id="738" w:author=" " w:date="2011-03-07T14:10:00Z"/>
                <w:del w:id="739" w:author="Simmelink, Patti" w:date="2011-09-30T15:37:00Z"/>
                <w:b/>
                <w:sz w:val="18"/>
                <w:szCs w:val="18"/>
              </w:rPr>
            </w:pPr>
          </w:p>
          <w:p w:rsidR="00B0586B" w:rsidDel="008F4D58" w:rsidRDefault="00B0586B" w:rsidP="00A6080C">
            <w:pPr>
              <w:rPr>
                <w:ins w:id="740" w:author=" " w:date="2011-03-07T14:10:00Z"/>
                <w:del w:id="741" w:author="Simmelink, Patti" w:date="2011-09-30T15:37:00Z"/>
                <w:b/>
                <w:sz w:val="18"/>
                <w:szCs w:val="18"/>
              </w:rPr>
            </w:pPr>
          </w:p>
          <w:p w:rsidR="00B0586B" w:rsidDel="008F4D58" w:rsidRDefault="00B0586B" w:rsidP="00A6080C">
            <w:pPr>
              <w:rPr>
                <w:ins w:id="742" w:author=" " w:date="2011-03-07T14:10:00Z"/>
                <w:del w:id="743" w:author="Simmelink, Patti" w:date="2011-09-30T15:37:00Z"/>
                <w:b/>
                <w:sz w:val="18"/>
                <w:szCs w:val="18"/>
              </w:rPr>
            </w:pPr>
          </w:p>
          <w:p w:rsidR="00B0586B" w:rsidDel="008F4D58" w:rsidRDefault="00B0586B" w:rsidP="00A6080C">
            <w:pPr>
              <w:rPr>
                <w:ins w:id="744" w:author=" " w:date="2011-03-07T14:10:00Z"/>
                <w:del w:id="745" w:author="Simmelink, Patti" w:date="2011-09-30T15:37:00Z"/>
                <w:b/>
                <w:sz w:val="18"/>
                <w:szCs w:val="18"/>
              </w:rPr>
            </w:pPr>
          </w:p>
          <w:p w:rsidR="00B0586B" w:rsidDel="008F4D58" w:rsidRDefault="00B0586B" w:rsidP="00A6080C">
            <w:pPr>
              <w:rPr>
                <w:ins w:id="746" w:author=" " w:date="2011-03-07T14:10:00Z"/>
                <w:del w:id="747" w:author="Simmelink, Patti" w:date="2011-09-30T15:37:00Z"/>
                <w:b/>
                <w:sz w:val="18"/>
                <w:szCs w:val="18"/>
              </w:rPr>
            </w:pPr>
          </w:p>
          <w:p w:rsidR="00B0586B" w:rsidDel="008F4D58" w:rsidRDefault="00B0586B" w:rsidP="00A6080C">
            <w:pPr>
              <w:rPr>
                <w:ins w:id="748" w:author=" " w:date="2011-03-07T14:10:00Z"/>
                <w:del w:id="749" w:author="Simmelink, Patti" w:date="2011-09-30T15:37:00Z"/>
                <w:b/>
                <w:sz w:val="18"/>
                <w:szCs w:val="18"/>
              </w:rPr>
            </w:pPr>
          </w:p>
          <w:p w:rsidR="00B0586B" w:rsidDel="008F4D58" w:rsidRDefault="00B0586B" w:rsidP="00A6080C">
            <w:pPr>
              <w:rPr>
                <w:ins w:id="750" w:author=" " w:date="2011-03-07T14:10:00Z"/>
                <w:del w:id="751" w:author="Simmelink, Patti" w:date="2011-09-30T15:37:00Z"/>
                <w:b/>
                <w:sz w:val="18"/>
                <w:szCs w:val="18"/>
              </w:rPr>
            </w:pPr>
          </w:p>
          <w:p w:rsidR="00B0586B" w:rsidDel="008F4D58" w:rsidRDefault="00B0586B" w:rsidP="00A6080C">
            <w:pPr>
              <w:rPr>
                <w:ins w:id="752" w:author=" " w:date="2011-03-07T14:10:00Z"/>
                <w:del w:id="753" w:author="Simmelink, Patti" w:date="2011-09-30T15:37:00Z"/>
                <w:b/>
                <w:sz w:val="18"/>
                <w:szCs w:val="18"/>
              </w:rPr>
            </w:pPr>
          </w:p>
          <w:p w:rsidR="00B0586B" w:rsidDel="008F4D58" w:rsidRDefault="00B0586B" w:rsidP="00A6080C">
            <w:pPr>
              <w:rPr>
                <w:ins w:id="754" w:author=" " w:date="2011-03-07T14:10:00Z"/>
                <w:del w:id="755" w:author="Simmelink, Patti" w:date="2011-09-30T15:37:00Z"/>
                <w:b/>
                <w:sz w:val="18"/>
                <w:szCs w:val="18"/>
              </w:rPr>
            </w:pPr>
          </w:p>
          <w:p w:rsidR="00B0586B" w:rsidDel="008F4D58" w:rsidRDefault="00B0586B" w:rsidP="00A6080C">
            <w:pPr>
              <w:rPr>
                <w:ins w:id="756" w:author=" " w:date="2011-03-07T14:10:00Z"/>
                <w:del w:id="757" w:author="Simmelink, Patti" w:date="2011-09-30T15:37:00Z"/>
                <w:b/>
                <w:sz w:val="18"/>
                <w:szCs w:val="18"/>
              </w:rPr>
            </w:pPr>
          </w:p>
          <w:p w:rsidR="00B0586B" w:rsidDel="008F4D58" w:rsidRDefault="00B0586B" w:rsidP="00A6080C">
            <w:pPr>
              <w:rPr>
                <w:ins w:id="758" w:author=" " w:date="2011-03-07T14:10:00Z"/>
                <w:del w:id="759" w:author="Simmelink, Patti" w:date="2011-09-30T15:37:00Z"/>
                <w:b/>
                <w:sz w:val="18"/>
                <w:szCs w:val="18"/>
              </w:rPr>
            </w:pPr>
          </w:p>
        </w:tc>
      </w:tr>
    </w:tbl>
    <w:p w:rsidR="00AB54A2" w:rsidDel="008F4D58" w:rsidRDefault="00AB54A2">
      <w:pPr>
        <w:rPr>
          <w:del w:id="760" w:author="Simmelink, Patti" w:date="2011-09-30T15:37:00Z"/>
          <w:b/>
        </w:rPr>
      </w:pPr>
    </w:p>
    <w:p w:rsidR="00AB54A2" w:rsidDel="008F4D58" w:rsidRDefault="00AB54A2">
      <w:pPr>
        <w:rPr>
          <w:del w:id="761" w:author="Simmelink, Patti" w:date="2011-09-30T15:37:00Z"/>
          <w:b/>
        </w:rPr>
      </w:pPr>
    </w:p>
    <w:p w:rsidR="00AB54A2" w:rsidDel="00A6080C" w:rsidRDefault="007B660E">
      <w:pPr>
        <w:rPr>
          <w:del w:id="762" w:author=" " w:date="2011-02-28T18:09:00Z"/>
          <w:b/>
        </w:rPr>
      </w:pPr>
      <w:del w:id="763" w:author=" " w:date="2011-02-28T18:09:00Z">
        <w:r w:rsidDel="00A6080C">
          <w:rPr>
            <w:b/>
            <w:sz w:val="18"/>
            <w:szCs w:val="18"/>
          </w:rPr>
          <w:delText>Examples of evidence</w:delText>
        </w:r>
        <w:r w:rsidR="0022476C" w:rsidDel="00A6080C">
          <w:rPr>
            <w:sz w:val="18"/>
            <w:szCs w:val="18"/>
          </w:rPr>
          <w:delText>: SIP, leadership team notes, newsletters, data, school websites, assessment walls, agendas, leadership minutes, SST minutes, RTI plans, collaboration calendar.</w:delText>
        </w:r>
      </w:del>
    </w:p>
    <w:p w:rsidR="00AB54A2" w:rsidDel="008F4D58" w:rsidRDefault="00AB54A2">
      <w:pPr>
        <w:rPr>
          <w:del w:id="764" w:author="Simmelink, Patti" w:date="2011-09-30T15:37:00Z"/>
          <w:b/>
        </w:rPr>
      </w:pPr>
    </w:p>
    <w:p w:rsidR="00AB54A2" w:rsidDel="008F4D58" w:rsidRDefault="00AB54A2">
      <w:pPr>
        <w:rPr>
          <w:del w:id="765" w:author="Simmelink, Patti" w:date="2011-09-30T15:37:00Z"/>
          <w:b/>
        </w:rPr>
      </w:pPr>
    </w:p>
    <w:p w:rsidR="00AB54A2" w:rsidDel="008F4D58" w:rsidRDefault="00AB54A2">
      <w:pPr>
        <w:rPr>
          <w:del w:id="766" w:author="Simmelink, Patti" w:date="2011-09-30T15:37:00Z"/>
          <w:b/>
        </w:rPr>
      </w:pPr>
    </w:p>
    <w:p w:rsidR="006130B6" w:rsidDel="008F4D58" w:rsidRDefault="006130B6">
      <w:pPr>
        <w:rPr>
          <w:del w:id="767" w:author="Simmelink, Patti" w:date="2011-09-30T15:37:00Z"/>
          <w:b/>
        </w:rPr>
      </w:pPr>
    </w:p>
    <w:p w:rsidR="006130B6" w:rsidDel="008F4D58" w:rsidRDefault="006130B6">
      <w:pPr>
        <w:rPr>
          <w:del w:id="768" w:author="Simmelink, Patti" w:date="2011-09-30T15:37:00Z"/>
          <w:b/>
        </w:rPr>
      </w:pPr>
    </w:p>
    <w:p w:rsidR="00AB54A2" w:rsidDel="008F4D58" w:rsidRDefault="00AB54A2">
      <w:pPr>
        <w:rPr>
          <w:del w:id="769" w:author="Simmelink, Patti" w:date="2011-09-30T15:37:00Z"/>
          <w:b/>
        </w:rPr>
      </w:pPr>
    </w:p>
    <w:p w:rsidR="001C56C8" w:rsidDel="008F4D58" w:rsidRDefault="001C56C8">
      <w:pPr>
        <w:rPr>
          <w:del w:id="770" w:author="Simmelink, Patti" w:date="2011-09-30T15:37:00Z"/>
          <w:b/>
        </w:rPr>
      </w:pPr>
    </w:p>
    <w:p w:rsidR="001C56C8" w:rsidDel="008F4D58" w:rsidRDefault="001C56C8">
      <w:pPr>
        <w:rPr>
          <w:del w:id="771" w:author="Simmelink, Patti" w:date="2011-09-30T15:37:00Z"/>
          <w:b/>
        </w:rPr>
      </w:pPr>
    </w:p>
    <w:p w:rsidR="001C56C8" w:rsidDel="008F4D58" w:rsidRDefault="001C56C8">
      <w:pPr>
        <w:rPr>
          <w:del w:id="772" w:author="Simmelink, Patti" w:date="2011-09-30T15:37:00Z"/>
          <w:b/>
        </w:rPr>
      </w:pPr>
    </w:p>
    <w:p w:rsidR="001C56C8" w:rsidDel="008F4D58" w:rsidRDefault="001C56C8">
      <w:pPr>
        <w:rPr>
          <w:del w:id="773" w:author="Simmelink, Patti" w:date="2011-09-30T15:37:00Z"/>
          <w:b/>
        </w:rPr>
      </w:pPr>
    </w:p>
    <w:p w:rsidR="001C56C8" w:rsidDel="008F4D58" w:rsidRDefault="001C56C8">
      <w:pPr>
        <w:rPr>
          <w:del w:id="774" w:author="Simmelink, Patti" w:date="2011-09-30T15:37:00Z"/>
          <w:b/>
        </w:rPr>
      </w:pPr>
    </w:p>
    <w:p w:rsidR="001C56C8" w:rsidDel="008F4D58" w:rsidRDefault="001C56C8">
      <w:pPr>
        <w:rPr>
          <w:del w:id="775" w:author="Simmelink, Patti" w:date="2011-09-30T15:37:00Z"/>
          <w:b/>
        </w:rPr>
      </w:pPr>
    </w:p>
    <w:p w:rsidR="001C56C8" w:rsidDel="002F265B" w:rsidRDefault="001C56C8">
      <w:pPr>
        <w:rPr>
          <w:del w:id="776" w:author=" " w:date="2011-03-07T15:40:00Z"/>
          <w:b/>
        </w:rPr>
      </w:pPr>
    </w:p>
    <w:p w:rsidR="001C56C8" w:rsidRDefault="001C56C8">
      <w:pPr>
        <w:rPr>
          <w:b/>
        </w:rPr>
      </w:pPr>
    </w:p>
    <w:p w:rsidR="001C56C8" w:rsidDel="00B0586B" w:rsidRDefault="001C56C8">
      <w:pPr>
        <w:rPr>
          <w:del w:id="777" w:author=" " w:date="2011-03-07T14:13:00Z"/>
          <w:b/>
        </w:rPr>
      </w:pPr>
    </w:p>
    <w:p w:rsidR="001C56C8" w:rsidDel="00B0586B" w:rsidRDefault="001C56C8">
      <w:pPr>
        <w:rPr>
          <w:del w:id="778" w:author=" " w:date="2011-03-07T14:13:00Z"/>
          <w:b/>
        </w:rPr>
      </w:pPr>
    </w:p>
    <w:p w:rsidR="001C56C8" w:rsidDel="00B0586B" w:rsidRDefault="001C56C8">
      <w:pPr>
        <w:rPr>
          <w:del w:id="779" w:author=" " w:date="2011-03-07T14:13:00Z"/>
          <w:b/>
        </w:rPr>
      </w:pPr>
    </w:p>
    <w:p w:rsidR="001C56C8" w:rsidDel="00B0586B" w:rsidRDefault="001C56C8">
      <w:pPr>
        <w:rPr>
          <w:del w:id="780" w:author=" " w:date="2011-03-07T14:13:00Z"/>
          <w:b/>
        </w:rPr>
      </w:pPr>
    </w:p>
    <w:p w:rsidR="001C56C8" w:rsidDel="00B0586B" w:rsidRDefault="001C56C8">
      <w:pPr>
        <w:rPr>
          <w:del w:id="781" w:author=" " w:date="2011-03-07T14:13:00Z"/>
          <w:b/>
        </w:rPr>
      </w:pPr>
    </w:p>
    <w:p w:rsidR="001C56C8" w:rsidDel="00B0586B" w:rsidRDefault="001C56C8">
      <w:pPr>
        <w:rPr>
          <w:del w:id="782" w:author=" " w:date="2011-03-07T14:13:00Z"/>
          <w:b/>
        </w:rPr>
      </w:pPr>
    </w:p>
    <w:p w:rsidR="001C56C8" w:rsidDel="00B0586B" w:rsidRDefault="001C56C8">
      <w:pPr>
        <w:rPr>
          <w:del w:id="783" w:author=" " w:date="2011-03-07T14:13:00Z"/>
          <w:b/>
        </w:rPr>
      </w:pPr>
    </w:p>
    <w:p w:rsidR="001C56C8" w:rsidDel="00B0586B" w:rsidRDefault="001C56C8">
      <w:pPr>
        <w:rPr>
          <w:del w:id="784" w:author=" " w:date="2011-03-07T14:13:00Z"/>
          <w:b/>
        </w:rPr>
      </w:pPr>
    </w:p>
    <w:p w:rsidR="001C56C8" w:rsidDel="00B0586B" w:rsidRDefault="001C56C8">
      <w:pPr>
        <w:rPr>
          <w:del w:id="785" w:author=" " w:date="2011-03-07T14:13:00Z"/>
          <w:b/>
        </w:rPr>
      </w:pPr>
    </w:p>
    <w:p w:rsidR="001C56C8" w:rsidDel="00B0586B" w:rsidRDefault="001C56C8">
      <w:pPr>
        <w:rPr>
          <w:del w:id="786" w:author=" " w:date="2011-03-07T14:13:00Z"/>
          <w:b/>
        </w:rPr>
      </w:pPr>
    </w:p>
    <w:p w:rsidR="001C56C8" w:rsidDel="00A6080C" w:rsidRDefault="001C56C8">
      <w:pPr>
        <w:rPr>
          <w:del w:id="787" w:author=" " w:date="2011-02-28T18:10:00Z"/>
          <w:b/>
        </w:rPr>
      </w:pPr>
    </w:p>
    <w:p w:rsidR="001C56C8" w:rsidDel="00A6080C" w:rsidRDefault="001C56C8">
      <w:pPr>
        <w:rPr>
          <w:del w:id="788" w:author=" " w:date="2011-02-28T18:10:00Z"/>
          <w:b/>
        </w:rPr>
      </w:pPr>
    </w:p>
    <w:p w:rsidR="001C56C8" w:rsidDel="00A6080C" w:rsidRDefault="001C56C8">
      <w:pPr>
        <w:rPr>
          <w:del w:id="789" w:author=" " w:date="2011-02-28T18:10:00Z"/>
          <w:b/>
        </w:rPr>
      </w:pPr>
    </w:p>
    <w:p w:rsidR="001C56C8" w:rsidDel="00A6080C" w:rsidRDefault="001C56C8">
      <w:pPr>
        <w:rPr>
          <w:del w:id="790" w:author=" " w:date="2011-02-28T18:10:00Z"/>
          <w:b/>
        </w:rPr>
      </w:pPr>
    </w:p>
    <w:p w:rsidR="00AB54A2" w:rsidDel="00A6080C" w:rsidRDefault="00AB54A2">
      <w:pPr>
        <w:rPr>
          <w:del w:id="791" w:author=" " w:date="2011-02-28T18:10:00Z"/>
          <w:b/>
        </w:rPr>
      </w:pPr>
    </w:p>
    <w:p w:rsidR="002461FA" w:rsidDel="00A6080C" w:rsidRDefault="002461FA">
      <w:pPr>
        <w:rPr>
          <w:del w:id="792" w:author=" " w:date="2011-02-28T18:10:00Z"/>
          <w:b/>
        </w:rPr>
      </w:pPr>
    </w:p>
    <w:p w:rsidR="00AB54A2" w:rsidDel="00A6080C" w:rsidRDefault="00AB54A2">
      <w:pPr>
        <w:rPr>
          <w:del w:id="793" w:author=" " w:date="2011-02-28T18:10:00Z"/>
          <w:b/>
        </w:rPr>
      </w:pPr>
    </w:p>
    <w:p w:rsidR="00AB54A2" w:rsidDel="00A6080C" w:rsidRDefault="00AB54A2">
      <w:pPr>
        <w:rPr>
          <w:del w:id="794" w:author=" " w:date="2011-02-28T18:10:00Z"/>
          <w:b/>
        </w:rPr>
      </w:pPr>
    </w:p>
    <w:p w:rsidR="00AB54A2" w:rsidRDefault="001B1368">
      <w:pPr>
        <w:rPr>
          <w:ins w:id="795" w:author="Simmelink, Patti" w:date="2011-09-30T15:37:00Z"/>
          <w:b/>
        </w:rPr>
      </w:pPr>
      <w:r>
        <w:rPr>
          <w:b/>
        </w:rPr>
        <w:t>Criterion</w:t>
      </w:r>
      <w:r w:rsidR="00AB54A2">
        <w:rPr>
          <w:b/>
        </w:rPr>
        <w:t xml:space="preserve"> #4: Assisting instructional staff with alignment of curriculum, instruction and assessment with state and local district learning goals.</w:t>
      </w:r>
    </w:p>
    <w:p w:rsidR="008F4D58" w:rsidRDefault="008F4D58">
      <w:pPr>
        <w:rPr>
          <w:ins w:id="796" w:author="Simmelink, Patti" w:date="2011-09-30T15:38:00Z"/>
          <w:b/>
        </w:rPr>
      </w:pPr>
    </w:p>
    <w:p w:rsidR="008F4D58" w:rsidRDefault="008F4D58">
      <w:pPr>
        <w:rPr>
          <w:b/>
        </w:rPr>
      </w:pPr>
      <w:ins w:id="797" w:author="Simmelink, Patti" w:date="2011-09-30T15:38:00Z">
        <w:r>
          <w:rPr>
            <w:b/>
            <w:noProof/>
          </w:rPr>
          <mc:AlternateContent>
            <mc:Choice Requires="wps">
              <w:drawing>
                <wp:anchor distT="0" distB="0" distL="114300" distR="114300" simplePos="0" relativeHeight="251667456"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5" name="Rectangle 5"/>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00.6pt;margin-top:2.35pt;width:12.2pt;height: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" fillcolor="white [3201]" strokecolor="black [3200]" strokeweight=".25pt"/>
              </w:pict>
            </mc:Fallback>
          </mc:AlternateContent>
        </w:r>
        <w:r w:rsidRPr="008D2744">
          <w:rPr>
            <w:b/>
            <w:i/>
          </w:rPr>
          <w:t>Not Applicable</w:t>
        </w:r>
        <w:r>
          <w:rPr>
            <w:b/>
          </w:rPr>
          <w:t xml:space="preserve">    </w:t>
        </w:r>
      </w:ins>
    </w:p>
    <w:p w:rsidR="00AB54A2" w:rsidRDefault="00AB54A2">
      <w:pPr>
        <w:rPr>
          <w:b/>
          <w:sz w:val="18"/>
          <w:szCs w:val="18"/>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798" w:author=" " w:date="2011-02-25T13:49: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799">
          <w:tblGrid>
            <w:gridCol w:w="108"/>
            <w:gridCol w:w="2335"/>
            <w:gridCol w:w="2336"/>
            <w:gridCol w:w="2335"/>
            <w:gridCol w:w="4262"/>
            <w:gridCol w:w="108"/>
          </w:tblGrid>
        </w:tblGridChange>
      </w:tblGrid>
      <w:tr w:rsidR="00AB54A2" w:rsidRPr="00A6080C" w:rsidTr="0050605E">
        <w:trPr>
          <w:cantSplit/>
          <w:trHeight w:val="539"/>
          <w:trPrChange w:id="800" w:author=" " w:date="2011-02-25T13:49:00Z">
            <w:trPr>
              <w:gridAfter w:val="0"/>
              <w:cantSplit/>
            </w:trPr>
          </w:trPrChange>
        </w:trPr>
        <w:tc>
          <w:tcPr>
            <w:tcW w:w="11376" w:type="dxa"/>
            <w:gridSpan w:val="4"/>
            <w:shd w:val="clear" w:color="auto" w:fill="CCFFFF"/>
            <w:vAlign w:val="center"/>
            <w:tcPrChange w:id="801" w:author=" " w:date="2011-02-25T13:49:00Z">
              <w:tcPr>
                <w:tcW w:w="11376" w:type="dxa"/>
                <w:gridSpan w:val="5"/>
                <w:shd w:val="clear" w:color="auto" w:fill="CCFFFF"/>
              </w:tcPr>
            </w:tcPrChange>
          </w:tcPr>
          <w:p w:rsidR="00F4120B" w:rsidRPr="00F4120B" w:rsidRDefault="00BC50AA" w:rsidP="00F4120B">
            <w:pPr>
              <w:numPr>
                <w:numberingChange w:id="802" w:author="UWG" w:date="2011-02-16T17:09:00Z" w:original="%1:1:4:."/>
              </w:numPr>
              <w:rPr>
                <w:del w:id="803" w:author=" " w:date="2011-02-25T13:49:00Z"/>
                <w:bCs/>
                <w:sz w:val="18"/>
                <w:szCs w:val="18"/>
                <w:rPrChange w:id="804" w:author=" " w:date="2011-03-07T15:16:00Z">
                  <w:rPr>
                    <w:del w:id="805" w:author=" " w:date="2011-02-25T13:49:00Z"/>
                    <w:bCs/>
                    <w:sz w:val="16"/>
                    <w:szCs w:val="16"/>
                  </w:rPr>
                </w:rPrChange>
              </w:rPr>
              <w:pPrChange w:id="806" w:author=" " w:date="2011-02-25T13:49:00Z">
                <w:pPr>
                  <w:numPr>
                    <w:numId w:val="17"/>
                  </w:numPr>
                  <w:ind w:left="720" w:hanging="360"/>
                  <w:jc w:val="both"/>
                </w:pPr>
              </w:pPrChange>
            </w:pPr>
            <w:commentRangeStart w:id="807"/>
            <w:r w:rsidRPr="00BC50AA">
              <w:rPr>
                <w:b/>
                <w:bCs/>
                <w:sz w:val="18"/>
                <w:szCs w:val="18"/>
                <w:rPrChange w:id="808" w:author=" " w:date="2011-03-07T15:16:00Z">
                  <w:rPr>
                    <w:b/>
                    <w:bCs/>
                    <w:sz w:val="16"/>
                    <w:szCs w:val="16"/>
                  </w:rPr>
                </w:rPrChange>
              </w:rPr>
              <w:t>Principals are able</w:t>
            </w:r>
            <w:ins w:id="809" w:author="Simmelink, Patti" w:date="2011-09-30T15:39:00Z">
              <w:r w:rsidR="008F4D58">
                <w:rPr>
                  <w:b/>
                  <w:bCs/>
                  <w:sz w:val="18"/>
                  <w:szCs w:val="18"/>
                </w:rPr>
                <w:t xml:space="preserve"> to communicate </w:t>
              </w:r>
            </w:ins>
            <w:del w:id="810" w:author="Simmelink, Patti" w:date="2011-09-30T15:39:00Z">
              <w:r w:rsidRPr="00BC50AA" w:rsidDel="008F4D58">
                <w:rPr>
                  <w:b/>
                  <w:bCs/>
                  <w:sz w:val="18"/>
                  <w:szCs w:val="18"/>
                  <w:rPrChange w:id="811" w:author=" " w:date="2011-03-07T15:16:00Z">
                    <w:rPr>
                      <w:b/>
                      <w:bCs/>
                      <w:sz w:val="16"/>
                      <w:szCs w:val="16"/>
                    </w:rPr>
                  </w:rPrChange>
                </w:rPr>
                <w:delText xml:space="preserve"> to impart knowledge of </w:delText>
              </w:r>
            </w:del>
            <w:r w:rsidRPr="00BC50AA">
              <w:rPr>
                <w:b/>
                <w:bCs/>
                <w:sz w:val="18"/>
                <w:szCs w:val="18"/>
                <w:rPrChange w:id="812" w:author=" " w:date="2011-03-07T15:16:00Z">
                  <w:rPr>
                    <w:b/>
                    <w:bCs/>
                    <w:sz w:val="16"/>
                    <w:szCs w:val="16"/>
                  </w:rPr>
                </w:rPrChange>
              </w:rPr>
              <w:t>research-based best practices for curriculum, instruction and assessment to staff in order to improve student</w:t>
            </w:r>
            <w:ins w:id="813" w:author=" " w:date="2011-03-07T15:17:00Z">
              <w:r w:rsidR="00C24220">
                <w:rPr>
                  <w:b/>
                  <w:bCs/>
                  <w:sz w:val="18"/>
                  <w:szCs w:val="18"/>
                </w:rPr>
                <w:t xml:space="preserve"> </w:t>
              </w:r>
            </w:ins>
            <w:del w:id="814" w:author=" " w:date="2011-03-07T15:16:00Z">
              <w:r w:rsidRPr="00BC50AA">
                <w:rPr>
                  <w:b/>
                  <w:bCs/>
                  <w:sz w:val="18"/>
                  <w:szCs w:val="18"/>
                  <w:rPrChange w:id="815" w:author=" " w:date="2011-03-07T15:16:00Z">
                    <w:rPr>
                      <w:b/>
                      <w:bCs/>
                      <w:sz w:val="16"/>
                      <w:szCs w:val="16"/>
                    </w:rPr>
                  </w:rPrChange>
                </w:rPr>
                <w:delText xml:space="preserve"> </w:delText>
              </w:r>
            </w:del>
            <w:r w:rsidRPr="00BC50AA">
              <w:rPr>
                <w:b/>
                <w:bCs/>
                <w:sz w:val="18"/>
                <w:szCs w:val="18"/>
                <w:rPrChange w:id="816" w:author=" " w:date="2011-03-07T15:16:00Z">
                  <w:rPr>
                    <w:b/>
                    <w:bCs/>
                    <w:sz w:val="16"/>
                    <w:szCs w:val="16"/>
                  </w:rPr>
                </w:rPrChange>
              </w:rPr>
              <w:t>learning</w:t>
            </w:r>
            <w:commentRangeEnd w:id="807"/>
            <w:r w:rsidRPr="00BC50AA">
              <w:rPr>
                <w:rStyle w:val="CommentReference"/>
                <w:vanish/>
                <w:sz w:val="18"/>
                <w:szCs w:val="18"/>
                <w:rPrChange w:id="817" w:author=" " w:date="2011-03-07T15:16:00Z">
                  <w:rPr>
                    <w:rStyle w:val="CommentReference"/>
                    <w:vanish/>
                  </w:rPr>
                </w:rPrChange>
              </w:rPr>
              <w:commentReference w:id="807"/>
            </w:r>
            <w:r w:rsidRPr="00BC50AA">
              <w:rPr>
                <w:b/>
                <w:bCs/>
                <w:sz w:val="18"/>
                <w:szCs w:val="18"/>
                <w:rPrChange w:id="818" w:author=" " w:date="2011-03-07T15:16:00Z">
                  <w:rPr>
                    <w:b/>
                    <w:bCs/>
                    <w:sz w:val="16"/>
                    <w:szCs w:val="16"/>
                  </w:rPr>
                </w:rPrChange>
              </w:rPr>
              <w:t xml:space="preserve">. </w:t>
            </w:r>
          </w:p>
          <w:p w:rsidR="00792811" w:rsidRPr="00A6080C" w:rsidRDefault="00792811">
            <w:pPr>
              <w:rPr>
                <w:b/>
                <w:sz w:val="16"/>
                <w:szCs w:val="16"/>
              </w:rPr>
            </w:pPr>
          </w:p>
        </w:tc>
      </w:tr>
      <w:tr w:rsidR="00B0586B" w:rsidRPr="00A6080C" w:rsidTr="00B0586B">
        <w:trPr>
          <w:cantSplit/>
          <w:trPrChange w:id="819" w:author=" " w:date="2011-03-07T14:13:00Z">
            <w:trPr>
              <w:gridBefore w:val="1"/>
              <w:cantSplit/>
            </w:trPr>
          </w:trPrChange>
        </w:trPr>
        <w:tc>
          <w:tcPr>
            <w:tcW w:w="2844" w:type="dxa"/>
            <w:shd w:val="clear" w:color="auto" w:fill="E0E0E0"/>
            <w:vAlign w:val="center"/>
            <w:tcPrChange w:id="820" w:author=" " w:date="2011-03-07T14:13:00Z">
              <w:tcPr>
                <w:tcW w:w="2335" w:type="dxa"/>
                <w:shd w:val="clear" w:color="auto" w:fill="E0E0E0"/>
                <w:vAlign w:val="center"/>
              </w:tcPr>
            </w:tcPrChange>
          </w:tcPr>
          <w:p w:rsidR="00B0586B" w:rsidRPr="008F4D58" w:rsidDel="008F4D58" w:rsidRDefault="00BC50AA">
            <w:pPr>
              <w:jc w:val="center"/>
              <w:rPr>
                <w:del w:id="821" w:author="Simmelink, Patti" w:date="2011-09-30T15:38:00Z"/>
                <w:b/>
                <w:sz w:val="14"/>
                <w:szCs w:val="14"/>
                <w:rPrChange w:id="822" w:author="Simmelink, Patti" w:date="2011-09-30T15:38:00Z">
                  <w:rPr>
                    <w:del w:id="823" w:author="Simmelink, Patti" w:date="2011-09-30T15:38:00Z"/>
                    <w:b/>
                    <w:sz w:val="16"/>
                    <w:szCs w:val="16"/>
                  </w:rPr>
                </w:rPrChange>
              </w:rPr>
            </w:pPr>
            <w:del w:id="824" w:author="Simmelink, Patti" w:date="2011-09-30T15:38:00Z">
              <w:r w:rsidRPr="008F4D58" w:rsidDel="008F4D58">
                <w:rPr>
                  <w:b/>
                  <w:sz w:val="14"/>
                  <w:szCs w:val="14"/>
                  <w:rPrChange w:id="825" w:author="Simmelink, Patti" w:date="2011-09-30T15:38:00Z">
                    <w:rPr>
                      <w:b/>
                      <w:sz w:val="16"/>
                      <w:szCs w:val="16"/>
                    </w:rPr>
                  </w:rPrChange>
                </w:rPr>
                <w:delText>Not Demonstrated/</w:delText>
              </w:r>
            </w:del>
          </w:p>
          <w:p w:rsidR="008F4D58" w:rsidRPr="008F4D58" w:rsidRDefault="008F4D58">
            <w:pPr>
              <w:jc w:val="center"/>
              <w:rPr>
                <w:ins w:id="826" w:author="Simmelink, Patti" w:date="2011-09-30T15:38:00Z"/>
                <w:b/>
                <w:sz w:val="14"/>
                <w:szCs w:val="14"/>
                <w:rPrChange w:id="827" w:author="Simmelink, Patti" w:date="2011-09-30T15:38:00Z">
                  <w:rPr>
                    <w:ins w:id="828" w:author="Simmelink, Patti" w:date="2011-09-30T15:38:00Z"/>
                    <w:b/>
                    <w:sz w:val="18"/>
                    <w:szCs w:val="18"/>
                  </w:rPr>
                </w:rPrChange>
              </w:rPr>
            </w:pPr>
          </w:p>
          <w:p w:rsidR="00B0586B" w:rsidRPr="00C24220" w:rsidRDefault="00BC50AA">
            <w:pPr>
              <w:jc w:val="center"/>
              <w:rPr>
                <w:b/>
                <w:sz w:val="18"/>
                <w:szCs w:val="18"/>
                <w:rPrChange w:id="829" w:author=" " w:date="2011-03-07T15:17:00Z">
                  <w:rPr>
                    <w:b/>
                    <w:sz w:val="16"/>
                    <w:szCs w:val="16"/>
                  </w:rPr>
                </w:rPrChange>
              </w:rPr>
            </w:pPr>
            <w:r w:rsidRPr="00BC50AA">
              <w:rPr>
                <w:b/>
                <w:sz w:val="18"/>
                <w:szCs w:val="18"/>
                <w:rPrChange w:id="830" w:author=" " w:date="2011-03-07T15:17:00Z">
                  <w:rPr>
                    <w:b/>
                    <w:sz w:val="16"/>
                    <w:szCs w:val="16"/>
                  </w:rPr>
                </w:rPrChange>
              </w:rPr>
              <w:t>Unsatisfactory</w:t>
            </w:r>
          </w:p>
          <w:p w:rsidR="00B0586B" w:rsidRPr="00C24220" w:rsidRDefault="00BC50AA">
            <w:pPr>
              <w:jc w:val="center"/>
              <w:rPr>
                <w:b/>
                <w:sz w:val="18"/>
                <w:szCs w:val="18"/>
                <w:rPrChange w:id="831" w:author=" " w:date="2011-03-07T15:17:00Z">
                  <w:rPr>
                    <w:b/>
                    <w:sz w:val="16"/>
                    <w:szCs w:val="16"/>
                  </w:rPr>
                </w:rPrChange>
              </w:rPr>
            </w:pPr>
            <w:r w:rsidRPr="00BC50AA">
              <w:rPr>
                <w:b/>
                <w:sz w:val="18"/>
                <w:szCs w:val="18"/>
                <w:rPrChange w:id="832" w:author=" " w:date="2011-03-07T15:17:00Z">
                  <w:rPr>
                    <w:b/>
                    <w:sz w:val="16"/>
                    <w:szCs w:val="16"/>
                  </w:rPr>
                </w:rPrChange>
              </w:rPr>
              <w:t xml:space="preserve">(Comment Required) </w:t>
            </w:r>
          </w:p>
        </w:tc>
        <w:tc>
          <w:tcPr>
            <w:tcW w:w="2844" w:type="dxa"/>
            <w:shd w:val="clear" w:color="auto" w:fill="E0E0E0"/>
            <w:vAlign w:val="center"/>
            <w:tcPrChange w:id="833" w:author=" " w:date="2011-03-07T14:13:00Z">
              <w:tcPr>
                <w:tcW w:w="2336" w:type="dxa"/>
                <w:shd w:val="clear" w:color="auto" w:fill="E0E0E0"/>
                <w:vAlign w:val="center"/>
              </w:tcPr>
            </w:tcPrChange>
          </w:tcPr>
          <w:p w:rsidR="00B0586B" w:rsidRPr="00C24220" w:rsidRDefault="00BC50AA">
            <w:pPr>
              <w:jc w:val="center"/>
              <w:rPr>
                <w:b/>
                <w:sz w:val="18"/>
                <w:szCs w:val="18"/>
                <w:rPrChange w:id="834" w:author=" " w:date="2011-03-07T15:17:00Z">
                  <w:rPr>
                    <w:b/>
                    <w:sz w:val="16"/>
                    <w:szCs w:val="16"/>
                  </w:rPr>
                </w:rPrChange>
              </w:rPr>
            </w:pPr>
            <w:r w:rsidRPr="00BC50AA">
              <w:rPr>
                <w:b/>
                <w:sz w:val="18"/>
                <w:szCs w:val="18"/>
                <w:rPrChange w:id="835" w:author=" " w:date="2011-03-07T15:17:00Z">
                  <w:rPr>
                    <w:b/>
                    <w:sz w:val="16"/>
                    <w:szCs w:val="16"/>
                  </w:rPr>
                </w:rPrChange>
              </w:rPr>
              <w:t>Developing</w:t>
            </w:r>
          </w:p>
        </w:tc>
        <w:tc>
          <w:tcPr>
            <w:tcW w:w="2844" w:type="dxa"/>
            <w:shd w:val="clear" w:color="auto" w:fill="E0E0E0"/>
            <w:vAlign w:val="center"/>
            <w:tcPrChange w:id="836" w:author=" " w:date="2011-03-07T14:13:00Z">
              <w:tcPr>
                <w:tcW w:w="2335" w:type="dxa"/>
                <w:shd w:val="clear" w:color="auto" w:fill="E0E0E0"/>
                <w:vAlign w:val="center"/>
              </w:tcPr>
            </w:tcPrChange>
          </w:tcPr>
          <w:p w:rsidR="00B0586B" w:rsidRPr="00C24220" w:rsidRDefault="00BC50AA">
            <w:pPr>
              <w:jc w:val="center"/>
              <w:rPr>
                <w:b/>
                <w:sz w:val="18"/>
                <w:szCs w:val="18"/>
                <w:rPrChange w:id="837" w:author=" " w:date="2011-03-07T15:17:00Z">
                  <w:rPr>
                    <w:b/>
                    <w:sz w:val="16"/>
                    <w:szCs w:val="16"/>
                  </w:rPr>
                </w:rPrChange>
              </w:rPr>
            </w:pPr>
            <w:r w:rsidRPr="00BC50AA">
              <w:rPr>
                <w:b/>
                <w:sz w:val="18"/>
                <w:szCs w:val="18"/>
                <w:rPrChange w:id="838" w:author=" " w:date="2011-03-07T15:17:00Z">
                  <w:rPr>
                    <w:b/>
                    <w:sz w:val="16"/>
                    <w:szCs w:val="16"/>
                  </w:rPr>
                </w:rPrChange>
              </w:rPr>
              <w:t xml:space="preserve">Proficient </w:t>
            </w:r>
          </w:p>
        </w:tc>
        <w:tc>
          <w:tcPr>
            <w:tcW w:w="2844" w:type="dxa"/>
            <w:shd w:val="clear" w:color="auto" w:fill="E0E0E0"/>
            <w:vAlign w:val="center"/>
            <w:tcPrChange w:id="839" w:author=" " w:date="2011-03-07T14:13:00Z">
              <w:tcPr>
                <w:tcW w:w="4370" w:type="dxa"/>
                <w:gridSpan w:val="2"/>
                <w:shd w:val="clear" w:color="auto" w:fill="E0E0E0"/>
                <w:vAlign w:val="center"/>
              </w:tcPr>
            </w:tcPrChange>
          </w:tcPr>
          <w:p w:rsidR="00F4120B" w:rsidRPr="00F4120B" w:rsidRDefault="00BC50AA">
            <w:pPr>
              <w:jc w:val="center"/>
              <w:rPr>
                <w:del w:id="840" w:author=" " w:date="2011-03-07T14:39:00Z"/>
                <w:b/>
                <w:sz w:val="18"/>
                <w:szCs w:val="18"/>
                <w:rPrChange w:id="841" w:author=" " w:date="2011-03-07T15:17:00Z">
                  <w:rPr>
                    <w:del w:id="842" w:author=" " w:date="2011-03-07T14:39:00Z"/>
                    <w:b/>
                    <w:sz w:val="16"/>
                    <w:szCs w:val="16"/>
                  </w:rPr>
                </w:rPrChange>
              </w:rPr>
            </w:pPr>
            <w:r w:rsidRPr="00BC50AA">
              <w:rPr>
                <w:b/>
                <w:sz w:val="18"/>
                <w:szCs w:val="18"/>
                <w:rPrChange w:id="843" w:author=" " w:date="2011-03-07T15:17:00Z">
                  <w:rPr>
                    <w:b/>
                    <w:sz w:val="16"/>
                    <w:szCs w:val="16"/>
                  </w:rPr>
                </w:rPrChange>
              </w:rPr>
              <w:t>Accomplished</w:t>
            </w:r>
          </w:p>
          <w:p w:rsidR="00F4120B" w:rsidRPr="00F4120B" w:rsidRDefault="00BC50AA">
            <w:pPr>
              <w:jc w:val="center"/>
              <w:rPr>
                <w:b/>
                <w:sz w:val="18"/>
                <w:szCs w:val="18"/>
                <w:rPrChange w:id="844" w:author=" " w:date="2011-03-07T15:17:00Z">
                  <w:rPr>
                    <w:b/>
                    <w:sz w:val="16"/>
                    <w:szCs w:val="16"/>
                  </w:rPr>
                </w:rPrChange>
              </w:rPr>
            </w:pPr>
            <w:del w:id="845" w:author=" " w:date="2011-03-07T14:39:00Z">
              <w:r w:rsidRPr="00BC50AA">
                <w:rPr>
                  <w:b/>
                  <w:sz w:val="18"/>
                  <w:szCs w:val="18"/>
                  <w:rPrChange w:id="846" w:author=" " w:date="2011-03-07T15:17:00Z">
                    <w:rPr>
                      <w:b/>
                      <w:sz w:val="16"/>
                      <w:szCs w:val="16"/>
                    </w:rPr>
                  </w:rPrChange>
                </w:rPr>
                <w:delText>Design Notes</w:delText>
              </w:r>
            </w:del>
          </w:p>
        </w:tc>
      </w:tr>
      <w:tr w:rsidR="00B0586B" w:rsidRPr="00A6080C" w:rsidTr="00B0586B">
        <w:trPr>
          <w:cantSplit/>
          <w:trPrChange w:id="847" w:author=" " w:date="2011-03-07T14:13:00Z">
            <w:trPr>
              <w:gridBefore w:val="1"/>
              <w:cantSplit/>
            </w:trPr>
          </w:trPrChange>
        </w:trPr>
        <w:tc>
          <w:tcPr>
            <w:tcW w:w="2844" w:type="dxa"/>
            <w:tcPrChange w:id="848" w:author=" " w:date="2011-03-07T14:13:00Z">
              <w:tcPr>
                <w:tcW w:w="2335" w:type="dxa"/>
              </w:tcPr>
            </w:tcPrChange>
          </w:tcPr>
          <w:p w:rsidR="00B0586B" w:rsidRPr="00C24220" w:rsidRDefault="00B0586B">
            <w:pPr>
              <w:rPr>
                <w:ins w:id="849" w:author=" " w:date="2011-02-28T18:12:00Z"/>
                <w:b/>
                <w:sz w:val="18"/>
                <w:szCs w:val="18"/>
                <w:rPrChange w:id="850" w:author=" " w:date="2011-03-07T15:17:00Z">
                  <w:rPr>
                    <w:ins w:id="851" w:author=" " w:date="2011-02-28T18:12:00Z"/>
                    <w:b/>
                    <w:sz w:val="16"/>
                    <w:szCs w:val="16"/>
                  </w:rPr>
                </w:rPrChange>
              </w:rPr>
            </w:pPr>
          </w:p>
          <w:p w:rsidR="00B0586B" w:rsidRPr="00C24220" w:rsidRDefault="00B0586B">
            <w:pPr>
              <w:rPr>
                <w:b/>
                <w:sz w:val="18"/>
                <w:szCs w:val="18"/>
                <w:rPrChange w:id="852" w:author=" " w:date="2011-03-07T15:17:00Z">
                  <w:rPr>
                    <w:b/>
                    <w:sz w:val="16"/>
                    <w:szCs w:val="16"/>
                  </w:rPr>
                </w:rPrChange>
              </w:rPr>
            </w:pPr>
          </w:p>
          <w:p w:rsidR="00B0586B" w:rsidRPr="008F4D58" w:rsidRDefault="00BC50AA">
            <w:pPr>
              <w:numPr>
                <w:ilvl w:val="0"/>
                <w:numId w:val="10"/>
              </w:numPr>
              <w:rPr>
                <w:sz w:val="18"/>
                <w:szCs w:val="18"/>
                <w:rPrChange w:id="853" w:author="Simmelink, Patti" w:date="2011-09-30T15:38:00Z">
                  <w:rPr>
                    <w:b/>
                    <w:sz w:val="16"/>
                    <w:szCs w:val="16"/>
                  </w:rPr>
                </w:rPrChange>
              </w:rPr>
            </w:pPr>
            <w:r w:rsidRPr="008F4D58">
              <w:rPr>
                <w:sz w:val="18"/>
                <w:szCs w:val="18"/>
                <w:rPrChange w:id="854" w:author="Simmelink, Patti" w:date="2011-09-30T15:38:00Z">
                  <w:rPr>
                    <w:b/>
                    <w:sz w:val="16"/>
                    <w:szCs w:val="16"/>
                  </w:rPr>
                </w:rPrChange>
              </w:rPr>
              <w:t xml:space="preserve">Not </w:t>
            </w:r>
            <w:del w:id="855" w:author=" " w:date="2011-02-25T13:57:00Z">
              <w:r w:rsidRPr="008F4D58">
                <w:rPr>
                  <w:sz w:val="18"/>
                  <w:szCs w:val="18"/>
                  <w:rPrChange w:id="856" w:author="Simmelink, Patti" w:date="2011-09-30T15:38:00Z">
                    <w:rPr>
                      <w:b/>
                      <w:sz w:val="16"/>
                      <w:szCs w:val="16"/>
                    </w:rPr>
                  </w:rPrChange>
                </w:rPr>
                <w:delText>looked for</w:delText>
              </w:r>
            </w:del>
            <w:ins w:id="857" w:author="Simmelink, Patti" w:date="2011-09-30T15:38:00Z">
              <w:r w:rsidR="008F4D58">
                <w:rPr>
                  <w:sz w:val="18"/>
                  <w:szCs w:val="18"/>
                </w:rPr>
                <w:t>demonstrated at this time.</w:t>
              </w:r>
            </w:ins>
            <w:ins w:id="858" w:author=" " w:date="2011-02-25T13:57:00Z">
              <w:del w:id="859" w:author="Simmelink, Patti" w:date="2011-09-30T15:38:00Z">
                <w:r w:rsidRPr="008F4D58" w:rsidDel="008F4D58">
                  <w:rPr>
                    <w:sz w:val="18"/>
                    <w:szCs w:val="18"/>
                    <w:rPrChange w:id="860" w:author="Simmelink, Patti" w:date="2011-09-30T15:38:00Z">
                      <w:rPr>
                        <w:b/>
                        <w:sz w:val="16"/>
                        <w:szCs w:val="16"/>
                      </w:rPr>
                    </w:rPrChange>
                  </w:rPr>
                  <w:delText>applicable</w:delText>
                </w:r>
              </w:del>
            </w:ins>
            <w:del w:id="861" w:author="Simmelink, Patti" w:date="2011-09-30T15:38:00Z">
              <w:r w:rsidRPr="008F4D58" w:rsidDel="008F4D58">
                <w:rPr>
                  <w:sz w:val="18"/>
                  <w:szCs w:val="18"/>
                  <w:rPrChange w:id="862" w:author="Simmelink, Patti" w:date="2011-09-30T15:38:00Z">
                    <w:rPr>
                      <w:b/>
                      <w:sz w:val="16"/>
                      <w:szCs w:val="16"/>
                    </w:rPr>
                  </w:rPrChange>
                </w:rPr>
                <w:delText>.</w:delText>
              </w:r>
            </w:del>
          </w:p>
          <w:p w:rsidR="008F4D58" w:rsidRDefault="008F4D58">
            <w:pPr>
              <w:jc w:val="center"/>
              <w:rPr>
                <w:ins w:id="863" w:author="Simmelink, Patti" w:date="2011-09-30T15:38:00Z"/>
                <w:sz w:val="18"/>
                <w:szCs w:val="18"/>
              </w:rPr>
            </w:pPr>
          </w:p>
          <w:p w:rsidR="00B0586B" w:rsidRPr="008F4D58" w:rsidRDefault="00BC50AA">
            <w:pPr>
              <w:jc w:val="center"/>
              <w:rPr>
                <w:sz w:val="18"/>
                <w:szCs w:val="18"/>
                <w:rPrChange w:id="864" w:author="Simmelink, Patti" w:date="2011-09-30T15:38:00Z">
                  <w:rPr>
                    <w:b/>
                    <w:sz w:val="16"/>
                    <w:szCs w:val="16"/>
                  </w:rPr>
                </w:rPrChange>
              </w:rPr>
            </w:pPr>
            <w:r w:rsidRPr="008F4D58">
              <w:rPr>
                <w:sz w:val="18"/>
                <w:szCs w:val="18"/>
                <w:rPrChange w:id="865" w:author="Simmelink, Patti" w:date="2011-09-30T15:38:00Z">
                  <w:rPr>
                    <w:b/>
                    <w:sz w:val="16"/>
                    <w:szCs w:val="16"/>
                  </w:rPr>
                </w:rPrChange>
              </w:rPr>
              <w:t>or</w:t>
            </w:r>
          </w:p>
          <w:p w:rsidR="00B0586B" w:rsidRPr="008F4D58" w:rsidRDefault="00BC50AA">
            <w:pPr>
              <w:numPr>
                <w:ilvl w:val="0"/>
                <w:numId w:val="10"/>
              </w:numPr>
              <w:rPr>
                <w:sz w:val="18"/>
                <w:szCs w:val="18"/>
                <w:rPrChange w:id="866" w:author="Simmelink, Patti" w:date="2011-09-30T15:38:00Z">
                  <w:rPr>
                    <w:b/>
                    <w:sz w:val="16"/>
                    <w:szCs w:val="16"/>
                  </w:rPr>
                </w:rPrChange>
              </w:rPr>
            </w:pPr>
            <w:del w:id="867" w:author="Simmelink, Patti" w:date="2011-09-30T15:38:00Z">
              <w:r w:rsidRPr="008F4D58" w:rsidDel="008F4D58">
                <w:rPr>
                  <w:sz w:val="18"/>
                  <w:szCs w:val="18"/>
                  <w:rPrChange w:id="868" w:author="Simmelink, Patti" w:date="2011-09-30T15:38:00Z">
                    <w:rPr>
                      <w:b/>
                      <w:sz w:val="16"/>
                      <w:szCs w:val="16"/>
                    </w:rPr>
                  </w:rPrChange>
                </w:rPr>
                <w:delText>Minimum requirement not met. (Comment required.)</w:delText>
              </w:r>
            </w:del>
            <w:ins w:id="869" w:author="Simmelink, Patti" w:date="2011-09-30T15:38:00Z">
              <w:r w:rsidR="008F4D58">
                <w:rPr>
                  <w:sz w:val="18"/>
                  <w:szCs w:val="18"/>
                </w:rPr>
                <w:t>Unsatisfactory.</w:t>
              </w:r>
            </w:ins>
          </w:p>
          <w:p w:rsidR="00B0586B" w:rsidRPr="00C24220" w:rsidRDefault="00B0586B">
            <w:pPr>
              <w:ind w:left="288"/>
              <w:rPr>
                <w:b/>
                <w:sz w:val="18"/>
                <w:szCs w:val="18"/>
                <w:rPrChange w:id="870" w:author=" " w:date="2011-03-07T15:17:00Z">
                  <w:rPr>
                    <w:b/>
                    <w:sz w:val="16"/>
                    <w:szCs w:val="16"/>
                  </w:rPr>
                </w:rPrChange>
              </w:rPr>
            </w:pPr>
          </w:p>
        </w:tc>
        <w:tc>
          <w:tcPr>
            <w:tcW w:w="2844" w:type="dxa"/>
            <w:tcPrChange w:id="871" w:author=" " w:date="2011-03-07T14:13:00Z">
              <w:tcPr>
                <w:tcW w:w="2336" w:type="dxa"/>
              </w:tcPr>
            </w:tcPrChange>
          </w:tcPr>
          <w:p w:rsidR="00B0586B" w:rsidRPr="00C24220" w:rsidRDefault="00B0586B">
            <w:pPr>
              <w:pStyle w:val="ListParagraph"/>
              <w:ind w:left="360"/>
              <w:contextualSpacing/>
              <w:rPr>
                <w:sz w:val="18"/>
                <w:szCs w:val="18"/>
                <w:rPrChange w:id="872" w:author=" " w:date="2011-03-07T15:17:00Z">
                  <w:rPr>
                    <w:sz w:val="16"/>
                    <w:szCs w:val="16"/>
                  </w:rPr>
                </w:rPrChange>
              </w:rPr>
            </w:pPr>
          </w:p>
          <w:p w:rsidR="00B0586B" w:rsidRPr="00C24220" w:rsidRDefault="00B0586B">
            <w:pPr>
              <w:pStyle w:val="ListParagraph"/>
              <w:ind w:left="360"/>
              <w:contextualSpacing/>
              <w:rPr>
                <w:sz w:val="18"/>
                <w:szCs w:val="18"/>
                <w:rPrChange w:id="873" w:author=" " w:date="2011-03-07T15:17:00Z">
                  <w:rPr>
                    <w:sz w:val="16"/>
                    <w:szCs w:val="16"/>
                  </w:rPr>
                </w:rPrChange>
              </w:rPr>
            </w:pPr>
          </w:p>
          <w:p w:rsidR="00B0586B" w:rsidRPr="00C24220" w:rsidRDefault="00BC50AA" w:rsidP="00A258DD">
            <w:pPr>
              <w:numPr>
                <w:ilvl w:val="0"/>
                <w:numId w:val="8"/>
              </w:numPr>
              <w:rPr>
                <w:sz w:val="18"/>
                <w:szCs w:val="18"/>
                <w:rPrChange w:id="874" w:author=" " w:date="2011-03-07T15:17:00Z">
                  <w:rPr>
                    <w:sz w:val="16"/>
                    <w:szCs w:val="16"/>
                  </w:rPr>
                </w:rPrChange>
              </w:rPr>
            </w:pPr>
            <w:r w:rsidRPr="00BC50AA">
              <w:rPr>
                <w:sz w:val="18"/>
                <w:szCs w:val="18"/>
                <w:rPrChange w:id="875" w:author=" " w:date="2011-03-07T15:17:00Z">
                  <w:rPr>
                    <w:sz w:val="16"/>
                    <w:szCs w:val="16"/>
                  </w:rPr>
                </w:rPrChange>
              </w:rPr>
              <w:t>Possesses knowledge of state learning goals.</w:t>
            </w:r>
          </w:p>
          <w:p w:rsidR="00B0586B" w:rsidRPr="00C24220" w:rsidRDefault="00BC50AA">
            <w:pPr>
              <w:numPr>
                <w:ilvl w:val="0"/>
                <w:numId w:val="8"/>
              </w:numPr>
              <w:rPr>
                <w:sz w:val="18"/>
                <w:szCs w:val="18"/>
                <w:rPrChange w:id="876" w:author=" " w:date="2011-03-07T15:17:00Z">
                  <w:rPr>
                    <w:sz w:val="16"/>
                    <w:szCs w:val="16"/>
                  </w:rPr>
                </w:rPrChange>
              </w:rPr>
            </w:pPr>
            <w:r w:rsidRPr="00BC50AA">
              <w:rPr>
                <w:sz w:val="18"/>
                <w:szCs w:val="18"/>
                <w:rPrChange w:id="877" w:author=" " w:date="2011-03-07T15:17:00Z">
                  <w:rPr>
                    <w:sz w:val="16"/>
                    <w:szCs w:val="16"/>
                  </w:rPr>
                </w:rPrChange>
              </w:rPr>
              <w:t xml:space="preserve">Initiates formal and informal discussions that address curriculum, instruction, and assessment issues. </w:t>
            </w:r>
          </w:p>
          <w:p w:rsidR="00B0586B" w:rsidRPr="00C24220" w:rsidRDefault="00BC50AA">
            <w:pPr>
              <w:numPr>
                <w:ilvl w:val="0"/>
                <w:numId w:val="8"/>
              </w:numPr>
              <w:rPr>
                <w:sz w:val="18"/>
                <w:szCs w:val="18"/>
                <w:rPrChange w:id="878" w:author=" " w:date="2011-03-07T15:17:00Z">
                  <w:rPr>
                    <w:sz w:val="16"/>
                    <w:szCs w:val="16"/>
                  </w:rPr>
                </w:rPrChange>
              </w:rPr>
            </w:pPr>
            <w:r w:rsidRPr="00BC50AA">
              <w:rPr>
                <w:sz w:val="18"/>
                <w:szCs w:val="18"/>
                <w:rPrChange w:id="879" w:author=" " w:date="2011-03-07T15:17:00Z">
                  <w:rPr>
                    <w:sz w:val="16"/>
                    <w:szCs w:val="16"/>
                  </w:rPr>
                </w:rPrChange>
              </w:rPr>
              <w:t>Possesses knowledge of best practice of instruction and assessment.</w:t>
            </w:r>
          </w:p>
          <w:p w:rsidR="00B0586B" w:rsidRPr="00C24220" w:rsidRDefault="00BC50AA">
            <w:pPr>
              <w:numPr>
                <w:ilvl w:val="0"/>
                <w:numId w:val="10"/>
              </w:numPr>
              <w:rPr>
                <w:sz w:val="18"/>
                <w:szCs w:val="18"/>
                <w:rPrChange w:id="880" w:author=" " w:date="2011-03-07T15:17:00Z">
                  <w:rPr>
                    <w:sz w:val="16"/>
                    <w:szCs w:val="16"/>
                  </w:rPr>
                </w:rPrChange>
              </w:rPr>
            </w:pPr>
            <w:r w:rsidRPr="00BC50AA">
              <w:rPr>
                <w:sz w:val="18"/>
                <w:szCs w:val="18"/>
                <w:rPrChange w:id="881" w:author=" " w:date="2011-03-07T15:17:00Z">
                  <w:rPr>
                    <w:sz w:val="16"/>
                    <w:szCs w:val="16"/>
                  </w:rPr>
                </w:rPrChange>
              </w:rPr>
              <w:t xml:space="preserve">Encourages and supports meaningful professional learning opportunities. </w:t>
            </w:r>
          </w:p>
          <w:p w:rsidR="00B0586B" w:rsidRDefault="00BC50AA">
            <w:pPr>
              <w:numPr>
                <w:ilvl w:val="0"/>
                <w:numId w:val="10"/>
              </w:numPr>
              <w:rPr>
                <w:ins w:id="882" w:author="Simmelink, Patti" w:date="2011-09-30T15:39:00Z"/>
                <w:sz w:val="18"/>
                <w:szCs w:val="18"/>
              </w:rPr>
            </w:pPr>
            <w:r w:rsidRPr="00BC50AA">
              <w:rPr>
                <w:sz w:val="18"/>
                <w:szCs w:val="18"/>
                <w:rPrChange w:id="883" w:author=" " w:date="2011-03-07T15:17:00Z">
                  <w:rPr>
                    <w:sz w:val="16"/>
                    <w:szCs w:val="16"/>
                  </w:rPr>
                </w:rPrChange>
              </w:rPr>
              <w:t>Recognizes a variety of formative and summative assessments for the diagnosis of learner needs.</w:t>
            </w:r>
          </w:p>
          <w:p w:rsidR="008F4D58" w:rsidRPr="00C24220" w:rsidDel="008F4D58" w:rsidRDefault="008F4D58" w:rsidP="008F4D58">
            <w:pPr>
              <w:numPr>
                <w:ilvl w:val="0"/>
                <w:numId w:val="10"/>
              </w:numPr>
              <w:ind w:left="288"/>
              <w:rPr>
                <w:del w:id="884" w:author="Simmelink, Patti" w:date="2011-09-30T15:40:00Z"/>
                <w:sz w:val="18"/>
                <w:szCs w:val="18"/>
                <w:rPrChange w:id="885" w:author=" " w:date="2011-03-07T15:17:00Z">
                  <w:rPr>
                    <w:del w:id="886" w:author="Simmelink, Patti" w:date="2011-09-30T15:40:00Z"/>
                    <w:sz w:val="16"/>
                    <w:szCs w:val="16"/>
                  </w:rPr>
                </w:rPrChange>
              </w:rPr>
              <w:pPrChange w:id="887" w:author="Simmelink, Patti" w:date="2011-09-30T15:40:00Z">
                <w:pPr>
                  <w:numPr>
                    <w:numId w:val="10"/>
                  </w:numPr>
                  <w:tabs>
                    <w:tab w:val="num" w:pos="216"/>
                  </w:tabs>
                  <w:ind w:left="216" w:hanging="216"/>
                </w:pPr>
              </w:pPrChange>
            </w:pPr>
            <w:ins w:id="888" w:author="Simmelink, Patti" w:date="2011-09-30T15:39:00Z">
              <w:r w:rsidRPr="008F4D58">
                <w:rPr>
                  <w:sz w:val="18"/>
                  <w:szCs w:val="18"/>
                  <w:rPrChange w:id="889" w:author="Simmelink, Patti" w:date="2011-09-30T15:40:00Z">
                    <w:rPr>
                      <w:sz w:val="18"/>
                      <w:szCs w:val="18"/>
                    </w:rPr>
                  </w:rPrChange>
                </w:rPr>
                <w:t>Sets expectations that teachers implement appropriate learning interventions to improve student learning.</w:t>
              </w:r>
            </w:ins>
          </w:p>
          <w:p w:rsidR="00B0586B" w:rsidRPr="008F4D58" w:rsidRDefault="00B0586B" w:rsidP="008F4D58">
            <w:pPr>
              <w:numPr>
                <w:ilvl w:val="0"/>
                <w:numId w:val="10"/>
              </w:numPr>
              <w:ind w:left="288"/>
              <w:rPr>
                <w:sz w:val="18"/>
                <w:szCs w:val="18"/>
                <w:rPrChange w:id="890" w:author="Simmelink, Patti" w:date="2011-09-30T15:40:00Z">
                  <w:rPr>
                    <w:sz w:val="16"/>
                    <w:szCs w:val="16"/>
                  </w:rPr>
                </w:rPrChange>
              </w:rPr>
              <w:pPrChange w:id="891" w:author="Simmelink, Patti" w:date="2011-09-30T15:40:00Z">
                <w:pPr>
                  <w:ind w:left="288"/>
                </w:pPr>
              </w:pPrChange>
            </w:pPr>
          </w:p>
          <w:p w:rsidR="00B0586B" w:rsidRPr="00C24220" w:rsidRDefault="00B0586B">
            <w:pPr>
              <w:ind w:left="288"/>
              <w:rPr>
                <w:sz w:val="18"/>
                <w:szCs w:val="18"/>
                <w:rPrChange w:id="892" w:author=" " w:date="2011-03-07T15:17:00Z">
                  <w:rPr>
                    <w:sz w:val="16"/>
                    <w:szCs w:val="16"/>
                  </w:rPr>
                </w:rPrChange>
              </w:rPr>
            </w:pPr>
          </w:p>
          <w:p w:rsidR="00B0586B" w:rsidRPr="00C24220" w:rsidDel="008F4D58" w:rsidRDefault="00B0586B">
            <w:pPr>
              <w:ind w:left="288"/>
              <w:rPr>
                <w:del w:id="893" w:author="Simmelink, Patti" w:date="2011-09-30T15:41:00Z"/>
                <w:sz w:val="18"/>
                <w:szCs w:val="18"/>
                <w:rPrChange w:id="894" w:author=" " w:date="2011-03-07T15:17:00Z">
                  <w:rPr>
                    <w:del w:id="895" w:author="Simmelink, Patti" w:date="2011-09-30T15:41:00Z"/>
                    <w:sz w:val="16"/>
                    <w:szCs w:val="16"/>
                  </w:rPr>
                </w:rPrChange>
              </w:rPr>
            </w:pPr>
          </w:p>
          <w:p w:rsidR="00B0586B" w:rsidRPr="00C24220" w:rsidDel="008F4D58" w:rsidRDefault="00B0586B">
            <w:pPr>
              <w:ind w:left="288"/>
              <w:rPr>
                <w:del w:id="896" w:author="Simmelink, Patti" w:date="2011-09-30T15:41:00Z"/>
                <w:sz w:val="18"/>
                <w:szCs w:val="18"/>
                <w:rPrChange w:id="897" w:author=" " w:date="2011-03-07T15:17:00Z">
                  <w:rPr>
                    <w:del w:id="898" w:author="Simmelink, Patti" w:date="2011-09-30T15:41:00Z"/>
                    <w:sz w:val="16"/>
                    <w:szCs w:val="16"/>
                  </w:rPr>
                </w:rPrChange>
              </w:rPr>
            </w:pPr>
          </w:p>
          <w:p w:rsidR="00B0586B" w:rsidRPr="00C24220" w:rsidRDefault="00B0586B">
            <w:pPr>
              <w:ind w:left="288"/>
              <w:rPr>
                <w:sz w:val="18"/>
                <w:szCs w:val="18"/>
                <w:rPrChange w:id="899" w:author=" " w:date="2011-03-07T15:17:00Z">
                  <w:rPr>
                    <w:sz w:val="16"/>
                    <w:szCs w:val="16"/>
                  </w:rPr>
                </w:rPrChange>
              </w:rPr>
            </w:pPr>
          </w:p>
          <w:p w:rsidR="00B0586B" w:rsidRPr="00C24220" w:rsidRDefault="00B0586B">
            <w:pPr>
              <w:ind w:left="288"/>
              <w:rPr>
                <w:sz w:val="18"/>
                <w:szCs w:val="18"/>
                <w:rPrChange w:id="900" w:author=" " w:date="2011-03-07T15:17:00Z">
                  <w:rPr>
                    <w:sz w:val="16"/>
                    <w:szCs w:val="16"/>
                  </w:rPr>
                </w:rPrChange>
              </w:rPr>
            </w:pPr>
          </w:p>
        </w:tc>
        <w:tc>
          <w:tcPr>
            <w:tcW w:w="2844" w:type="dxa"/>
            <w:tcPrChange w:id="901" w:author=" " w:date="2011-03-07T14:13:00Z">
              <w:tcPr>
                <w:tcW w:w="2335" w:type="dxa"/>
              </w:tcPr>
            </w:tcPrChange>
          </w:tcPr>
          <w:p w:rsidR="00B0586B" w:rsidRPr="00C24220" w:rsidRDefault="00BC50AA">
            <w:pPr>
              <w:rPr>
                <w:b/>
                <w:sz w:val="18"/>
                <w:szCs w:val="18"/>
                <w:rPrChange w:id="902" w:author=" " w:date="2011-03-07T15:17:00Z">
                  <w:rPr>
                    <w:b/>
                    <w:sz w:val="16"/>
                    <w:szCs w:val="16"/>
                  </w:rPr>
                </w:rPrChange>
              </w:rPr>
            </w:pPr>
            <w:r w:rsidRPr="00BC50AA">
              <w:rPr>
                <w:b/>
                <w:sz w:val="18"/>
                <w:szCs w:val="18"/>
                <w:rPrChange w:id="903" w:author=" " w:date="2011-03-07T15:17:00Z">
                  <w:rPr>
                    <w:b/>
                    <w:sz w:val="16"/>
                    <w:szCs w:val="16"/>
                  </w:rPr>
                </w:rPrChange>
              </w:rPr>
              <w:t>. . . and</w:t>
            </w:r>
          </w:p>
          <w:p w:rsidR="00B0586B" w:rsidRPr="00C24220" w:rsidRDefault="00B0586B">
            <w:pPr>
              <w:rPr>
                <w:b/>
                <w:sz w:val="18"/>
                <w:szCs w:val="18"/>
                <w:rPrChange w:id="904" w:author=" " w:date="2011-03-07T15:17:00Z">
                  <w:rPr>
                    <w:b/>
                    <w:sz w:val="16"/>
                    <w:szCs w:val="16"/>
                  </w:rPr>
                </w:rPrChange>
              </w:rPr>
            </w:pPr>
          </w:p>
          <w:p w:rsidR="00B0586B" w:rsidRPr="00C24220" w:rsidRDefault="00BC50AA" w:rsidP="00A258DD">
            <w:pPr>
              <w:numPr>
                <w:ilvl w:val="0"/>
                <w:numId w:val="10"/>
              </w:numPr>
              <w:rPr>
                <w:sz w:val="18"/>
                <w:szCs w:val="18"/>
                <w:rPrChange w:id="905" w:author=" " w:date="2011-03-07T15:17:00Z">
                  <w:rPr>
                    <w:sz w:val="16"/>
                    <w:szCs w:val="16"/>
                  </w:rPr>
                </w:rPrChange>
              </w:rPr>
            </w:pPr>
            <w:commentRangeStart w:id="906"/>
            <w:r w:rsidRPr="00BC50AA">
              <w:rPr>
                <w:sz w:val="18"/>
                <w:szCs w:val="18"/>
                <w:rPrChange w:id="907" w:author=" " w:date="2011-03-07T15:17:00Z">
                  <w:rPr>
                    <w:sz w:val="16"/>
                    <w:szCs w:val="16"/>
                  </w:rPr>
                </w:rPrChange>
              </w:rPr>
              <w:t>Guides</w:t>
            </w:r>
            <w:commentRangeEnd w:id="906"/>
            <w:r w:rsidRPr="00BC50AA">
              <w:rPr>
                <w:rStyle w:val="CommentReference"/>
                <w:vanish/>
                <w:sz w:val="18"/>
                <w:szCs w:val="18"/>
                <w:rPrChange w:id="908" w:author=" " w:date="2011-03-07T15:17:00Z">
                  <w:rPr>
                    <w:rStyle w:val="CommentReference"/>
                    <w:vanish/>
                  </w:rPr>
                </w:rPrChange>
              </w:rPr>
              <w:commentReference w:id="906"/>
            </w:r>
            <w:r w:rsidRPr="00BC50AA">
              <w:rPr>
                <w:sz w:val="18"/>
                <w:szCs w:val="18"/>
                <w:rPrChange w:id="909" w:author=" " w:date="2011-03-07T15:17:00Z">
                  <w:rPr>
                    <w:sz w:val="16"/>
                    <w:szCs w:val="16"/>
                  </w:rPr>
                </w:rPrChange>
              </w:rPr>
              <w:t xml:space="preserve"> </w:t>
            </w:r>
            <w:ins w:id="910" w:author=" " w:date="2011-02-25T13:49:00Z">
              <w:r w:rsidRPr="00BC50AA">
                <w:rPr>
                  <w:sz w:val="18"/>
                  <w:szCs w:val="18"/>
                  <w:rPrChange w:id="911" w:author=" " w:date="2011-03-07T15:17:00Z">
                    <w:rPr>
                      <w:sz w:val="16"/>
                      <w:szCs w:val="16"/>
                    </w:rPr>
                  </w:rPrChange>
                </w:rPr>
                <w:t xml:space="preserve">and/or instructs </w:t>
              </w:r>
            </w:ins>
            <w:r w:rsidRPr="00BC50AA">
              <w:rPr>
                <w:sz w:val="18"/>
                <w:szCs w:val="18"/>
                <w:rPrChange w:id="912" w:author=" " w:date="2011-03-07T15:17:00Z">
                  <w:rPr>
                    <w:sz w:val="16"/>
                    <w:szCs w:val="16"/>
                  </w:rPr>
                </w:rPrChange>
              </w:rPr>
              <w:t>professional learning activities to address curriculum, instruction, and assessment issues that build on teachers’ strengths in reaching all students.</w:t>
            </w:r>
          </w:p>
          <w:p w:rsidR="00B0586B" w:rsidRPr="00C24220" w:rsidRDefault="00BC50AA" w:rsidP="00A258DD">
            <w:pPr>
              <w:numPr>
                <w:ilvl w:val="0"/>
                <w:numId w:val="10"/>
              </w:numPr>
              <w:rPr>
                <w:sz w:val="18"/>
                <w:szCs w:val="18"/>
                <w:rPrChange w:id="913" w:author=" " w:date="2011-03-07T15:17:00Z">
                  <w:rPr>
                    <w:sz w:val="16"/>
                    <w:szCs w:val="16"/>
                  </w:rPr>
                </w:rPrChange>
              </w:rPr>
            </w:pPr>
            <w:del w:id="914" w:author="Simmelink, Patti" w:date="2011-09-30T15:41:00Z">
              <w:r w:rsidRPr="00BC50AA" w:rsidDel="008F4D58">
                <w:rPr>
                  <w:sz w:val="18"/>
                  <w:szCs w:val="18"/>
                  <w:rPrChange w:id="915" w:author=" " w:date="2011-03-07T15:17:00Z">
                    <w:rPr>
                      <w:sz w:val="16"/>
                      <w:szCs w:val="16"/>
                    </w:rPr>
                  </w:rPrChange>
                </w:rPr>
                <w:delText>Initiates and leads</w:delText>
              </w:r>
            </w:del>
            <w:ins w:id="916" w:author="Simmelink, Patti" w:date="2011-09-30T15:41:00Z">
              <w:r w:rsidR="008F4D58">
                <w:rPr>
                  <w:sz w:val="18"/>
                  <w:szCs w:val="18"/>
                </w:rPr>
                <w:t>Ensures</w:t>
              </w:r>
            </w:ins>
            <w:r w:rsidRPr="00BC50AA">
              <w:rPr>
                <w:sz w:val="18"/>
                <w:szCs w:val="18"/>
                <w:rPrChange w:id="917" w:author=" " w:date="2011-03-07T15:17:00Z">
                  <w:rPr>
                    <w:sz w:val="16"/>
                    <w:szCs w:val="16"/>
                  </w:rPr>
                </w:rPrChange>
              </w:rPr>
              <w:t xml:space="preserve"> discussions </w:t>
            </w:r>
            <w:ins w:id="918" w:author="Simmelink, Patti" w:date="2011-09-30T15:41:00Z">
              <w:r w:rsidR="008F4D58">
                <w:rPr>
                  <w:sz w:val="18"/>
                  <w:szCs w:val="18"/>
                </w:rPr>
                <w:t xml:space="preserve">occur </w:t>
              </w:r>
            </w:ins>
            <w:r w:rsidRPr="00BC50AA">
              <w:rPr>
                <w:sz w:val="18"/>
                <w:szCs w:val="18"/>
                <w:rPrChange w:id="919" w:author=" " w:date="2011-03-07T15:17:00Z">
                  <w:rPr>
                    <w:sz w:val="16"/>
                    <w:szCs w:val="16"/>
                  </w:rPr>
                </w:rPrChange>
              </w:rPr>
              <w:t>regarding</w:t>
            </w:r>
            <w:del w:id="920" w:author="Simmelink, Patti" w:date="2011-09-30T15:42:00Z">
              <w:r w:rsidRPr="00BC50AA" w:rsidDel="008F4D58">
                <w:rPr>
                  <w:sz w:val="18"/>
                  <w:szCs w:val="18"/>
                  <w:rPrChange w:id="921" w:author=" " w:date="2011-03-07T15:17:00Z">
                    <w:rPr>
                      <w:sz w:val="16"/>
                      <w:szCs w:val="16"/>
                    </w:rPr>
                  </w:rPrChange>
                </w:rPr>
                <w:delText xml:space="preserve"> </w:delText>
              </w:r>
            </w:del>
            <w:del w:id="922" w:author="Simmelink, Patti" w:date="2011-09-30T15:41:00Z">
              <w:r w:rsidRPr="00BC50AA" w:rsidDel="008F4D58">
                <w:rPr>
                  <w:sz w:val="18"/>
                  <w:szCs w:val="18"/>
                  <w:rPrChange w:id="923" w:author=" " w:date="2011-03-07T15:17:00Z">
                    <w:rPr>
                      <w:sz w:val="16"/>
                      <w:szCs w:val="16"/>
                    </w:rPr>
                  </w:rPrChange>
                </w:rPr>
                <w:delText>quality of</w:delText>
              </w:r>
            </w:del>
            <w:r w:rsidRPr="00BC50AA">
              <w:rPr>
                <w:sz w:val="18"/>
                <w:szCs w:val="18"/>
                <w:rPrChange w:id="924" w:author=" " w:date="2011-03-07T15:17:00Z">
                  <w:rPr>
                    <w:sz w:val="16"/>
                    <w:szCs w:val="16"/>
                  </w:rPr>
                </w:rPrChange>
              </w:rPr>
              <w:t xml:space="preserve"> student work within and across teams.</w:t>
            </w:r>
          </w:p>
          <w:p w:rsidR="00B0586B" w:rsidRPr="00C24220" w:rsidRDefault="00BC50AA">
            <w:pPr>
              <w:numPr>
                <w:ilvl w:val="0"/>
                <w:numId w:val="10"/>
              </w:numPr>
              <w:rPr>
                <w:sz w:val="18"/>
                <w:szCs w:val="18"/>
                <w:rPrChange w:id="925" w:author=" " w:date="2011-03-07T15:17:00Z">
                  <w:rPr>
                    <w:sz w:val="16"/>
                    <w:szCs w:val="16"/>
                  </w:rPr>
                </w:rPrChange>
              </w:rPr>
            </w:pPr>
            <w:r w:rsidRPr="00BC50AA">
              <w:rPr>
                <w:sz w:val="18"/>
                <w:szCs w:val="18"/>
                <w:rPrChange w:id="926" w:author=" " w:date="2011-03-07T15:17:00Z">
                  <w:rPr>
                    <w:sz w:val="16"/>
                    <w:szCs w:val="16"/>
                  </w:rPr>
                </w:rPrChange>
              </w:rPr>
              <w:t>Engages with staff in meaningful professional learning.</w:t>
            </w:r>
          </w:p>
          <w:p w:rsidR="00B0586B" w:rsidRPr="00C24220" w:rsidDel="008F4D58" w:rsidRDefault="00BC50AA">
            <w:pPr>
              <w:numPr>
                <w:ilvl w:val="0"/>
                <w:numId w:val="10"/>
              </w:numPr>
              <w:rPr>
                <w:del w:id="927" w:author="Simmelink, Patti" w:date="2011-09-30T15:42:00Z"/>
                <w:sz w:val="18"/>
                <w:szCs w:val="18"/>
                <w:rPrChange w:id="928" w:author=" " w:date="2011-03-07T15:17:00Z">
                  <w:rPr>
                    <w:del w:id="929" w:author="Simmelink, Patti" w:date="2011-09-30T15:42:00Z"/>
                    <w:sz w:val="16"/>
                    <w:szCs w:val="16"/>
                  </w:rPr>
                </w:rPrChange>
              </w:rPr>
            </w:pPr>
            <w:del w:id="930" w:author="Simmelink, Patti" w:date="2011-09-30T15:42:00Z">
              <w:r w:rsidRPr="00BC50AA" w:rsidDel="008F4D58">
                <w:rPr>
                  <w:sz w:val="18"/>
                  <w:szCs w:val="18"/>
                  <w:rPrChange w:id="931" w:author=" " w:date="2011-03-07T15:17:00Z">
                    <w:rPr>
                      <w:sz w:val="16"/>
                      <w:szCs w:val="16"/>
                    </w:rPr>
                  </w:rPrChange>
                </w:rPr>
                <w:delText>Sets expectations that teachers implement appropriate learning interventions to improve student learning.</w:delText>
              </w:r>
            </w:del>
          </w:p>
          <w:p w:rsidR="00B0586B" w:rsidRPr="00C24220" w:rsidRDefault="00BC50AA">
            <w:pPr>
              <w:numPr>
                <w:ilvl w:val="0"/>
                <w:numId w:val="10"/>
                <w:ins w:id="932" w:author="UWG" w:date="2011-02-16T17:29:00Z"/>
              </w:numPr>
              <w:rPr>
                <w:ins w:id="933" w:author="UWG" w:date="2011-02-16T17:29:00Z"/>
                <w:sz w:val="18"/>
                <w:szCs w:val="18"/>
                <w:rPrChange w:id="934" w:author=" " w:date="2011-03-07T15:17:00Z">
                  <w:rPr>
                    <w:ins w:id="935" w:author="UWG" w:date="2011-02-16T17:29:00Z"/>
                    <w:sz w:val="16"/>
                    <w:szCs w:val="16"/>
                  </w:rPr>
                </w:rPrChange>
              </w:rPr>
            </w:pPr>
            <w:ins w:id="936" w:author="UWG" w:date="2011-02-16T17:29:00Z">
              <w:r w:rsidRPr="00BC50AA">
                <w:rPr>
                  <w:sz w:val="18"/>
                  <w:szCs w:val="18"/>
                  <w:rPrChange w:id="937" w:author=" " w:date="2011-03-07T15:17:00Z">
                    <w:rPr>
                      <w:sz w:val="16"/>
                      <w:szCs w:val="16"/>
                    </w:rPr>
                  </w:rPrChange>
                </w:rPr>
                <w:t>Monitors teachers</w:t>
              </w:r>
            </w:ins>
            <w:ins w:id="938" w:author="UWG" w:date="2011-02-16T17:30:00Z">
              <w:r w:rsidRPr="00BC50AA">
                <w:rPr>
                  <w:sz w:val="18"/>
                  <w:szCs w:val="18"/>
                  <w:rPrChange w:id="939" w:author=" " w:date="2011-03-07T15:17:00Z">
                    <w:rPr>
                      <w:sz w:val="16"/>
                      <w:szCs w:val="16"/>
                    </w:rPr>
                  </w:rPrChange>
                </w:rPr>
                <w:t>’ implem</w:t>
              </w:r>
              <w:del w:id="940" w:author=" " w:date="2011-02-25T13:50:00Z">
                <w:r w:rsidRPr="00BC50AA">
                  <w:rPr>
                    <w:sz w:val="18"/>
                    <w:szCs w:val="18"/>
                    <w:rPrChange w:id="941" w:author=" " w:date="2011-03-07T15:17:00Z">
                      <w:rPr>
                        <w:sz w:val="16"/>
                        <w:szCs w:val="16"/>
                      </w:rPr>
                    </w:rPrChange>
                  </w:rPr>
                  <w:delText>n</w:delText>
                </w:r>
              </w:del>
              <w:r w:rsidRPr="00BC50AA">
                <w:rPr>
                  <w:sz w:val="18"/>
                  <w:szCs w:val="18"/>
                  <w:rPrChange w:id="942" w:author=" " w:date="2011-03-07T15:17:00Z">
                    <w:rPr>
                      <w:sz w:val="16"/>
                      <w:szCs w:val="16"/>
                    </w:rPr>
                  </w:rPrChange>
                </w:rPr>
                <w:t>entation of learning interventions</w:t>
              </w:r>
              <w:del w:id="943" w:author=" " w:date="2011-03-07T15:08:00Z">
                <w:r w:rsidRPr="00BC50AA">
                  <w:rPr>
                    <w:sz w:val="18"/>
                    <w:szCs w:val="18"/>
                    <w:rPrChange w:id="944" w:author=" " w:date="2011-03-07T15:17:00Z">
                      <w:rPr>
                        <w:sz w:val="16"/>
                        <w:szCs w:val="16"/>
                      </w:rPr>
                    </w:rPrChange>
                  </w:rPr>
                  <w:delText>,</w:delText>
                </w:r>
              </w:del>
              <w:r w:rsidRPr="00BC50AA">
                <w:rPr>
                  <w:sz w:val="18"/>
                  <w:szCs w:val="18"/>
                  <w:rPrChange w:id="945" w:author=" " w:date="2011-03-07T15:17:00Z">
                    <w:rPr>
                      <w:sz w:val="16"/>
                      <w:szCs w:val="16"/>
                    </w:rPr>
                  </w:rPrChange>
                </w:rPr>
                <w:t xml:space="preserve"> and provides </w:t>
              </w:r>
              <w:del w:id="946" w:author="Simmelink, Patti" w:date="2011-09-30T15:42:00Z">
                <w:r w:rsidRPr="00BC50AA" w:rsidDel="002B754F">
                  <w:rPr>
                    <w:sz w:val="18"/>
                    <w:szCs w:val="18"/>
                    <w:rPrChange w:id="947" w:author=" " w:date="2011-03-07T15:17:00Z">
                      <w:rPr>
                        <w:sz w:val="16"/>
                        <w:szCs w:val="16"/>
                      </w:rPr>
                    </w:rPrChange>
                  </w:rPr>
                  <w:delText xml:space="preserve">corrective </w:delText>
                </w:r>
              </w:del>
              <w:r w:rsidRPr="00BC50AA">
                <w:rPr>
                  <w:sz w:val="18"/>
                  <w:szCs w:val="18"/>
                  <w:rPrChange w:id="948" w:author=" " w:date="2011-03-07T15:17:00Z">
                    <w:rPr>
                      <w:sz w:val="16"/>
                      <w:szCs w:val="16"/>
                    </w:rPr>
                  </w:rPrChange>
                </w:rPr>
                <w:t>support when necessary.</w:t>
              </w:r>
            </w:ins>
          </w:p>
          <w:p w:rsidR="00B0586B" w:rsidRPr="00C24220" w:rsidRDefault="00B0586B">
            <w:pPr>
              <w:pStyle w:val="ListParagraph"/>
              <w:rPr>
                <w:sz w:val="18"/>
                <w:szCs w:val="18"/>
                <w:rPrChange w:id="949" w:author=" " w:date="2011-03-07T15:17:00Z">
                  <w:rPr>
                    <w:sz w:val="16"/>
                    <w:szCs w:val="16"/>
                  </w:rPr>
                </w:rPrChange>
              </w:rPr>
            </w:pPr>
          </w:p>
          <w:p w:rsidR="00B0586B" w:rsidRPr="00C24220" w:rsidDel="002F265B" w:rsidRDefault="00B0586B" w:rsidP="00A258DD">
            <w:pPr>
              <w:rPr>
                <w:del w:id="950" w:author=" " w:date="2011-03-07T15:40:00Z"/>
                <w:sz w:val="18"/>
                <w:szCs w:val="18"/>
                <w:rPrChange w:id="951" w:author=" " w:date="2011-03-07T15:17:00Z">
                  <w:rPr>
                    <w:del w:id="952" w:author=" " w:date="2011-03-07T15:40:00Z"/>
                    <w:sz w:val="16"/>
                    <w:szCs w:val="16"/>
                  </w:rPr>
                </w:rPrChange>
              </w:rPr>
            </w:pPr>
          </w:p>
          <w:p w:rsidR="00B0586B" w:rsidRPr="00C24220" w:rsidDel="002F265B" w:rsidRDefault="00B0586B" w:rsidP="00A258DD">
            <w:pPr>
              <w:rPr>
                <w:del w:id="953" w:author=" " w:date="2011-03-07T15:40:00Z"/>
                <w:sz w:val="18"/>
                <w:szCs w:val="18"/>
                <w:rPrChange w:id="954" w:author=" " w:date="2011-03-07T15:17:00Z">
                  <w:rPr>
                    <w:del w:id="955" w:author=" " w:date="2011-03-07T15:40:00Z"/>
                    <w:sz w:val="16"/>
                    <w:szCs w:val="16"/>
                  </w:rPr>
                </w:rPrChange>
              </w:rPr>
            </w:pPr>
          </w:p>
          <w:p w:rsidR="00B0586B" w:rsidRPr="00C24220" w:rsidDel="002F265B" w:rsidRDefault="00B0586B" w:rsidP="00A258DD">
            <w:pPr>
              <w:rPr>
                <w:del w:id="956" w:author=" " w:date="2011-03-07T15:40:00Z"/>
                <w:sz w:val="18"/>
                <w:szCs w:val="18"/>
                <w:rPrChange w:id="957" w:author=" " w:date="2011-03-07T15:17:00Z">
                  <w:rPr>
                    <w:del w:id="958" w:author=" " w:date="2011-03-07T15:40:00Z"/>
                    <w:sz w:val="16"/>
                    <w:szCs w:val="16"/>
                  </w:rPr>
                </w:rPrChange>
              </w:rPr>
            </w:pPr>
          </w:p>
          <w:p w:rsidR="00B0586B" w:rsidRPr="00C24220" w:rsidRDefault="00B0586B" w:rsidP="00A258DD">
            <w:pPr>
              <w:rPr>
                <w:sz w:val="18"/>
                <w:szCs w:val="18"/>
                <w:rPrChange w:id="959" w:author=" " w:date="2011-03-07T15:17:00Z">
                  <w:rPr>
                    <w:sz w:val="16"/>
                    <w:szCs w:val="16"/>
                  </w:rPr>
                </w:rPrChange>
              </w:rPr>
            </w:pPr>
          </w:p>
          <w:p w:rsidR="00B0586B" w:rsidRPr="00C24220" w:rsidRDefault="00B0586B" w:rsidP="00A258DD">
            <w:pPr>
              <w:rPr>
                <w:sz w:val="18"/>
                <w:szCs w:val="18"/>
                <w:rPrChange w:id="960" w:author=" " w:date="2011-03-07T15:17:00Z">
                  <w:rPr>
                    <w:sz w:val="16"/>
                    <w:szCs w:val="16"/>
                  </w:rPr>
                </w:rPrChange>
              </w:rPr>
            </w:pPr>
          </w:p>
          <w:p w:rsidR="00B0586B" w:rsidRPr="00C24220" w:rsidRDefault="00B0586B" w:rsidP="00A258DD">
            <w:pPr>
              <w:rPr>
                <w:sz w:val="18"/>
                <w:szCs w:val="18"/>
                <w:rPrChange w:id="961" w:author=" " w:date="2011-03-07T15:17:00Z">
                  <w:rPr>
                    <w:sz w:val="16"/>
                    <w:szCs w:val="16"/>
                  </w:rPr>
                </w:rPrChange>
              </w:rPr>
            </w:pPr>
          </w:p>
          <w:p w:rsidR="00B0586B" w:rsidRPr="00C24220" w:rsidRDefault="00B0586B" w:rsidP="00A258DD">
            <w:pPr>
              <w:rPr>
                <w:sz w:val="18"/>
                <w:szCs w:val="18"/>
                <w:rPrChange w:id="962" w:author=" " w:date="2011-03-07T15:17:00Z">
                  <w:rPr>
                    <w:sz w:val="16"/>
                    <w:szCs w:val="16"/>
                  </w:rPr>
                </w:rPrChange>
              </w:rPr>
            </w:pPr>
          </w:p>
        </w:tc>
        <w:tc>
          <w:tcPr>
            <w:tcW w:w="2844" w:type="dxa"/>
            <w:tcPrChange w:id="963" w:author=" " w:date="2011-03-07T14:13:00Z">
              <w:tcPr>
                <w:tcW w:w="4370" w:type="dxa"/>
                <w:gridSpan w:val="2"/>
              </w:tcPr>
            </w:tcPrChange>
          </w:tcPr>
          <w:p w:rsidR="00B0586B" w:rsidRPr="00C24220" w:rsidRDefault="00BC50AA">
            <w:pPr>
              <w:rPr>
                <w:b/>
                <w:sz w:val="18"/>
                <w:szCs w:val="18"/>
                <w:rPrChange w:id="964" w:author=" " w:date="2011-03-07T15:17:00Z">
                  <w:rPr>
                    <w:b/>
                    <w:sz w:val="16"/>
                    <w:szCs w:val="16"/>
                  </w:rPr>
                </w:rPrChange>
              </w:rPr>
            </w:pPr>
            <w:r w:rsidRPr="00BC50AA">
              <w:rPr>
                <w:b/>
                <w:sz w:val="18"/>
                <w:szCs w:val="18"/>
                <w:rPrChange w:id="965" w:author=" " w:date="2011-03-07T15:17:00Z">
                  <w:rPr>
                    <w:b/>
                    <w:sz w:val="16"/>
                    <w:szCs w:val="16"/>
                  </w:rPr>
                </w:rPrChange>
              </w:rPr>
              <w:t>. . . and</w:t>
            </w:r>
          </w:p>
          <w:p w:rsidR="00B0586B" w:rsidRPr="00C24220" w:rsidRDefault="00B0586B">
            <w:pPr>
              <w:rPr>
                <w:b/>
                <w:sz w:val="18"/>
                <w:szCs w:val="18"/>
                <w:rPrChange w:id="966" w:author=" " w:date="2011-03-07T15:17:00Z">
                  <w:rPr>
                    <w:b/>
                    <w:sz w:val="16"/>
                    <w:szCs w:val="16"/>
                  </w:rPr>
                </w:rPrChange>
              </w:rPr>
            </w:pPr>
          </w:p>
          <w:p w:rsidR="00B0586B" w:rsidRPr="00C24220" w:rsidRDefault="00BC50AA" w:rsidP="00DD5685">
            <w:pPr>
              <w:numPr>
                <w:ilvl w:val="0"/>
                <w:numId w:val="10"/>
              </w:numPr>
              <w:rPr>
                <w:sz w:val="18"/>
                <w:szCs w:val="18"/>
                <w:rPrChange w:id="967" w:author=" " w:date="2011-03-07T15:17:00Z">
                  <w:rPr>
                    <w:sz w:val="16"/>
                    <w:szCs w:val="16"/>
                  </w:rPr>
                </w:rPrChange>
              </w:rPr>
            </w:pPr>
            <w:commentRangeStart w:id="968"/>
            <w:del w:id="969" w:author=" " w:date="2011-02-25T13:51:00Z">
              <w:r w:rsidRPr="00BC50AA">
                <w:rPr>
                  <w:sz w:val="18"/>
                  <w:szCs w:val="18"/>
                  <w:rPrChange w:id="970" w:author=" " w:date="2011-03-07T15:17:00Z">
                    <w:rPr>
                      <w:sz w:val="16"/>
                      <w:szCs w:val="16"/>
                    </w:rPr>
                  </w:rPrChange>
                </w:rPr>
                <w:delText>Guides staff in</w:delText>
              </w:r>
            </w:del>
            <w:ins w:id="971" w:author=" " w:date="2011-02-25T13:51:00Z">
              <w:r w:rsidRPr="00BC50AA">
                <w:rPr>
                  <w:sz w:val="18"/>
                  <w:szCs w:val="18"/>
                  <w:rPrChange w:id="972" w:author=" " w:date="2011-03-07T15:17:00Z">
                    <w:rPr>
                      <w:sz w:val="16"/>
                      <w:szCs w:val="16"/>
                    </w:rPr>
                  </w:rPrChange>
                </w:rPr>
                <w:t>Models knowledge of research</w:t>
              </w:r>
            </w:ins>
            <w:ins w:id="973" w:author="staffdev" w:date="2011-02-28T16:11:00Z">
              <w:r w:rsidRPr="00BC50AA">
                <w:rPr>
                  <w:sz w:val="18"/>
                  <w:szCs w:val="18"/>
                  <w:rPrChange w:id="974" w:author=" " w:date="2011-03-07T15:17:00Z">
                    <w:rPr>
                      <w:color w:val="FF0000"/>
                      <w:sz w:val="16"/>
                      <w:szCs w:val="16"/>
                    </w:rPr>
                  </w:rPrChange>
                </w:rPr>
                <w:t>-</w:t>
              </w:r>
            </w:ins>
            <w:ins w:id="975" w:author=" " w:date="2011-02-25T13:51:00Z">
              <w:del w:id="976" w:author="staffdev" w:date="2011-02-28T16:11:00Z">
                <w:r w:rsidRPr="00BC50AA">
                  <w:rPr>
                    <w:sz w:val="18"/>
                    <w:szCs w:val="18"/>
                    <w:rPrChange w:id="977" w:author=" " w:date="2011-03-07T15:17:00Z">
                      <w:rPr>
                        <w:sz w:val="16"/>
                        <w:szCs w:val="16"/>
                      </w:rPr>
                    </w:rPrChange>
                  </w:rPr>
                  <w:delText xml:space="preserve"> </w:delText>
                </w:r>
              </w:del>
              <w:r w:rsidRPr="00BC50AA">
                <w:rPr>
                  <w:sz w:val="18"/>
                  <w:szCs w:val="18"/>
                  <w:rPrChange w:id="978" w:author=" " w:date="2011-03-07T15:17:00Z">
                    <w:rPr>
                      <w:sz w:val="16"/>
                      <w:szCs w:val="16"/>
                    </w:rPr>
                  </w:rPrChange>
                </w:rPr>
                <w:t>based best practice and expects staff to have an</w:t>
              </w:r>
            </w:ins>
            <w:r w:rsidRPr="00BC50AA">
              <w:rPr>
                <w:sz w:val="18"/>
                <w:szCs w:val="18"/>
                <w:rPrChange w:id="979" w:author=" " w:date="2011-03-07T15:17:00Z">
                  <w:rPr>
                    <w:sz w:val="16"/>
                    <w:szCs w:val="16"/>
                  </w:rPr>
                </w:rPrChange>
              </w:rPr>
              <w:t xml:space="preserve"> understanding </w:t>
            </w:r>
            <w:ins w:id="980" w:author=" " w:date="2011-02-25T13:51:00Z">
              <w:r w:rsidRPr="00BC50AA">
                <w:rPr>
                  <w:sz w:val="18"/>
                  <w:szCs w:val="18"/>
                  <w:rPrChange w:id="981" w:author=" " w:date="2011-03-07T15:17:00Z">
                    <w:rPr>
                      <w:sz w:val="16"/>
                      <w:szCs w:val="16"/>
                    </w:rPr>
                  </w:rPrChange>
                </w:rPr>
                <w:t xml:space="preserve">of </w:t>
              </w:r>
            </w:ins>
            <w:r w:rsidRPr="00BC50AA">
              <w:rPr>
                <w:sz w:val="18"/>
                <w:szCs w:val="18"/>
                <w:rPrChange w:id="982" w:author=" " w:date="2011-03-07T15:17:00Z">
                  <w:rPr>
                    <w:sz w:val="16"/>
                    <w:szCs w:val="16"/>
                  </w:rPr>
                </w:rPrChange>
              </w:rPr>
              <w:t>curriculum alignment process</w:t>
            </w:r>
            <w:ins w:id="983" w:author="UWG" w:date="2011-02-16T17:31:00Z">
              <w:r w:rsidRPr="00BC50AA">
                <w:rPr>
                  <w:sz w:val="18"/>
                  <w:szCs w:val="18"/>
                  <w:rPrChange w:id="984" w:author=" " w:date="2011-03-07T15:17:00Z">
                    <w:rPr>
                      <w:sz w:val="16"/>
                      <w:szCs w:val="16"/>
                    </w:rPr>
                  </w:rPrChange>
                </w:rPr>
                <w:t>es</w:t>
              </w:r>
            </w:ins>
            <w:r w:rsidRPr="00BC50AA">
              <w:rPr>
                <w:sz w:val="18"/>
                <w:szCs w:val="18"/>
                <w:rPrChange w:id="985" w:author=" " w:date="2011-03-07T15:17:00Z">
                  <w:rPr>
                    <w:sz w:val="16"/>
                    <w:szCs w:val="16"/>
                  </w:rPr>
                </w:rPrChange>
              </w:rPr>
              <w:t xml:space="preserve"> within and across curriculum areas and grade levels</w:t>
            </w:r>
            <w:commentRangeEnd w:id="968"/>
            <w:r w:rsidRPr="00BC50AA">
              <w:rPr>
                <w:rStyle w:val="CommentReference"/>
                <w:vanish/>
                <w:sz w:val="18"/>
                <w:szCs w:val="18"/>
                <w:rPrChange w:id="986" w:author=" " w:date="2011-03-07T15:17:00Z">
                  <w:rPr>
                    <w:rStyle w:val="CommentReference"/>
                    <w:vanish/>
                  </w:rPr>
                </w:rPrChange>
              </w:rPr>
              <w:commentReference w:id="968"/>
            </w:r>
            <w:r w:rsidRPr="00BC50AA">
              <w:rPr>
                <w:sz w:val="18"/>
                <w:szCs w:val="18"/>
                <w:rPrChange w:id="987" w:author=" " w:date="2011-03-07T15:17:00Z">
                  <w:rPr>
                    <w:sz w:val="16"/>
                    <w:szCs w:val="16"/>
                  </w:rPr>
                </w:rPrChange>
              </w:rPr>
              <w:t>.</w:t>
            </w:r>
          </w:p>
          <w:p w:rsidR="00B0586B" w:rsidRPr="00C24220" w:rsidRDefault="00BC50AA" w:rsidP="002B0C8C">
            <w:pPr>
              <w:numPr>
                <w:ilvl w:val="0"/>
                <w:numId w:val="10"/>
              </w:numPr>
              <w:rPr>
                <w:sz w:val="18"/>
                <w:szCs w:val="18"/>
                <w:rPrChange w:id="988" w:author=" " w:date="2011-03-07T15:17:00Z">
                  <w:rPr>
                    <w:sz w:val="16"/>
                    <w:szCs w:val="16"/>
                  </w:rPr>
                </w:rPrChange>
              </w:rPr>
            </w:pPr>
            <w:del w:id="989" w:author=" " w:date="2011-02-25T13:52:00Z">
              <w:r w:rsidRPr="00BC50AA">
                <w:rPr>
                  <w:sz w:val="18"/>
                  <w:szCs w:val="18"/>
                  <w:rPrChange w:id="990" w:author=" " w:date="2011-03-07T15:17:00Z">
                    <w:rPr>
                      <w:sz w:val="16"/>
                      <w:szCs w:val="16"/>
                    </w:rPr>
                  </w:rPrChange>
                </w:rPr>
                <w:delText>Provides staff with</w:delText>
              </w:r>
            </w:del>
            <w:ins w:id="991" w:author=" " w:date="2011-02-25T13:52:00Z">
              <w:r w:rsidRPr="00BC50AA">
                <w:rPr>
                  <w:sz w:val="18"/>
                  <w:szCs w:val="18"/>
                  <w:rPrChange w:id="992" w:author=" " w:date="2011-03-07T15:17:00Z">
                    <w:rPr>
                      <w:sz w:val="16"/>
                      <w:szCs w:val="16"/>
                    </w:rPr>
                  </w:rPrChange>
                </w:rPr>
                <w:t>Ensures that staff have</w:t>
              </w:r>
            </w:ins>
            <w:r w:rsidRPr="00BC50AA">
              <w:rPr>
                <w:sz w:val="18"/>
                <w:szCs w:val="18"/>
                <w:rPrChange w:id="993" w:author=" " w:date="2011-03-07T15:17:00Z">
                  <w:rPr>
                    <w:sz w:val="16"/>
                    <w:szCs w:val="16"/>
                  </w:rPr>
                </w:rPrChange>
              </w:rPr>
              <w:t xml:space="preserve"> multiple and various learning experiences to promote best practice.</w:t>
            </w:r>
          </w:p>
          <w:p w:rsidR="00B0586B" w:rsidRPr="00C24220" w:rsidRDefault="00BC50AA">
            <w:pPr>
              <w:rPr>
                <w:sz w:val="18"/>
                <w:szCs w:val="18"/>
                <w:rPrChange w:id="994" w:author=" " w:date="2011-03-07T15:17:00Z">
                  <w:rPr>
                    <w:sz w:val="16"/>
                    <w:szCs w:val="16"/>
                  </w:rPr>
                </w:rPrChange>
              </w:rPr>
            </w:pPr>
            <w:r w:rsidRPr="00BC50AA">
              <w:rPr>
                <w:sz w:val="18"/>
                <w:szCs w:val="18"/>
                <w:rPrChange w:id="995" w:author=" " w:date="2011-03-07T15:17:00Z">
                  <w:rPr>
                    <w:sz w:val="16"/>
                    <w:szCs w:val="16"/>
                  </w:rPr>
                </w:rPrChange>
              </w:rPr>
              <w:t xml:space="preserve"> </w:t>
            </w:r>
          </w:p>
          <w:p w:rsidR="00B0586B" w:rsidRPr="00C24220" w:rsidRDefault="00B0586B">
            <w:pPr>
              <w:rPr>
                <w:sz w:val="18"/>
                <w:szCs w:val="18"/>
                <w:rPrChange w:id="996" w:author=" " w:date="2011-03-07T15:17:00Z">
                  <w:rPr>
                    <w:sz w:val="16"/>
                    <w:szCs w:val="16"/>
                  </w:rPr>
                </w:rPrChange>
              </w:rPr>
            </w:pPr>
          </w:p>
          <w:p w:rsidR="00B0586B" w:rsidRPr="00C24220" w:rsidRDefault="00B0586B">
            <w:pPr>
              <w:rPr>
                <w:sz w:val="18"/>
                <w:szCs w:val="18"/>
                <w:rPrChange w:id="997" w:author=" " w:date="2011-03-07T15:17:00Z">
                  <w:rPr>
                    <w:sz w:val="16"/>
                    <w:szCs w:val="16"/>
                  </w:rPr>
                </w:rPrChange>
              </w:rPr>
            </w:pPr>
          </w:p>
          <w:p w:rsidR="00B0586B" w:rsidRPr="00C24220" w:rsidRDefault="00B0586B">
            <w:pPr>
              <w:rPr>
                <w:sz w:val="18"/>
                <w:szCs w:val="18"/>
                <w:rPrChange w:id="998" w:author=" " w:date="2011-03-07T15:17:00Z">
                  <w:rPr>
                    <w:sz w:val="16"/>
                    <w:szCs w:val="16"/>
                  </w:rPr>
                </w:rPrChange>
              </w:rPr>
            </w:pPr>
          </w:p>
          <w:p w:rsidR="00B0586B" w:rsidRPr="00C24220" w:rsidRDefault="00B0586B">
            <w:pPr>
              <w:rPr>
                <w:sz w:val="18"/>
                <w:szCs w:val="18"/>
                <w:rPrChange w:id="999" w:author=" " w:date="2011-03-07T15:17:00Z">
                  <w:rPr>
                    <w:sz w:val="16"/>
                    <w:szCs w:val="16"/>
                  </w:rPr>
                </w:rPrChange>
              </w:rPr>
            </w:pPr>
          </w:p>
          <w:p w:rsidR="00B0586B" w:rsidRPr="00C24220" w:rsidRDefault="00BC50AA">
            <w:pPr>
              <w:rPr>
                <w:b/>
                <w:i/>
                <w:sz w:val="18"/>
                <w:szCs w:val="18"/>
                <w:rPrChange w:id="1000" w:author=" " w:date="2011-03-07T15:17:00Z">
                  <w:rPr>
                    <w:b/>
                    <w:i/>
                    <w:sz w:val="16"/>
                    <w:szCs w:val="16"/>
                  </w:rPr>
                </w:rPrChange>
              </w:rPr>
            </w:pPr>
            <w:r w:rsidRPr="00BC50AA">
              <w:rPr>
                <w:b/>
                <w:i/>
                <w:sz w:val="18"/>
                <w:szCs w:val="18"/>
                <w:rPrChange w:id="1001" w:author=" " w:date="2011-03-07T15:17:00Z">
                  <w:rPr>
                    <w:b/>
                    <w:i/>
                    <w:sz w:val="16"/>
                    <w:szCs w:val="16"/>
                  </w:rPr>
                </w:rPrChange>
              </w:rPr>
              <w:t>.</w:t>
            </w:r>
          </w:p>
        </w:tc>
      </w:tr>
      <w:tr w:rsidR="00852BBA" w:rsidRPr="00A6080C">
        <w:trPr>
          <w:cantSplit/>
        </w:trPr>
        <w:tc>
          <w:tcPr>
            <w:tcW w:w="11376" w:type="dxa"/>
            <w:gridSpan w:val="4"/>
          </w:tcPr>
          <w:p w:rsidR="00852BBA" w:rsidRPr="00C24220" w:rsidDel="00BC3F8A" w:rsidRDefault="00BC50AA">
            <w:pPr>
              <w:rPr>
                <w:del w:id="1002" w:author=" " w:date="2011-02-28T18:14:00Z"/>
                <w:sz w:val="18"/>
                <w:szCs w:val="18"/>
                <w:rPrChange w:id="1003" w:author=" " w:date="2011-03-07T15:17:00Z">
                  <w:rPr>
                    <w:del w:id="1004" w:author=" " w:date="2011-02-28T18:14:00Z"/>
                    <w:sz w:val="16"/>
                    <w:szCs w:val="16"/>
                  </w:rPr>
                </w:rPrChange>
              </w:rPr>
            </w:pPr>
            <w:r w:rsidRPr="00BC50AA">
              <w:rPr>
                <w:b/>
                <w:i/>
                <w:sz w:val="18"/>
                <w:szCs w:val="18"/>
                <w:rPrChange w:id="1005" w:author=" " w:date="2011-03-07T15:17:00Z">
                  <w:rPr>
                    <w:b/>
                    <w:i/>
                    <w:sz w:val="16"/>
                    <w:szCs w:val="16"/>
                  </w:rPr>
                </w:rPrChange>
              </w:rPr>
              <w:lastRenderedPageBreak/>
              <w:t>Examples of evidence:</w:t>
            </w:r>
            <w:r w:rsidRPr="00BC50AA">
              <w:rPr>
                <w:sz w:val="18"/>
                <w:szCs w:val="18"/>
                <w:rPrChange w:id="1006" w:author=" " w:date="2011-03-07T15:17:00Z">
                  <w:rPr>
                    <w:sz w:val="16"/>
                    <w:szCs w:val="16"/>
                  </w:rPr>
                </w:rPrChange>
              </w:rPr>
              <w:t xml:space="preserve">  </w:t>
            </w:r>
          </w:p>
          <w:p w:rsidR="007938A5" w:rsidRPr="00C24220" w:rsidDel="00C24220" w:rsidRDefault="00BC50AA" w:rsidP="001B1368">
            <w:pPr>
              <w:rPr>
                <w:del w:id="1007" w:author=" " w:date="2011-03-07T15:09:00Z"/>
                <w:sz w:val="18"/>
                <w:szCs w:val="18"/>
                <w:rPrChange w:id="1008" w:author=" " w:date="2011-03-07T15:17:00Z">
                  <w:rPr>
                    <w:del w:id="1009" w:author=" " w:date="2011-03-07T15:09:00Z"/>
                    <w:sz w:val="16"/>
                    <w:szCs w:val="16"/>
                  </w:rPr>
                </w:rPrChange>
              </w:rPr>
            </w:pPr>
            <w:del w:id="1010" w:author=" " w:date="2011-03-07T15:09:00Z">
              <w:r w:rsidRPr="00BC50AA">
                <w:rPr>
                  <w:sz w:val="18"/>
                  <w:szCs w:val="18"/>
                  <w:rPrChange w:id="1011" w:author=" " w:date="2011-03-07T15:17:00Z">
                    <w:rPr>
                      <w:sz w:val="16"/>
                      <w:szCs w:val="16"/>
                    </w:rPr>
                  </w:rPrChange>
                </w:rPr>
                <w:delText xml:space="preserve">Collaboration logs, staff meeting agendas and minutes, staff handbook, bank of rubrics, leadership team agendas and minutes, documentation of professional learning activities. Materials and handbooks provided to staff. </w:delText>
              </w:r>
            </w:del>
          </w:p>
          <w:p w:rsidR="001B1368" w:rsidRPr="00C24220" w:rsidDel="00C24220" w:rsidRDefault="00BC50AA" w:rsidP="001B1368">
            <w:pPr>
              <w:rPr>
                <w:del w:id="1012" w:author=" " w:date="2011-03-07T15:09:00Z"/>
                <w:sz w:val="18"/>
                <w:szCs w:val="18"/>
                <w:rPrChange w:id="1013" w:author=" " w:date="2011-03-07T15:17:00Z">
                  <w:rPr>
                    <w:del w:id="1014" w:author=" " w:date="2011-03-07T15:09:00Z"/>
                    <w:sz w:val="16"/>
                    <w:szCs w:val="16"/>
                  </w:rPr>
                </w:rPrChange>
              </w:rPr>
            </w:pPr>
            <w:del w:id="1015" w:author=" " w:date="2011-03-07T15:09:00Z">
              <w:r w:rsidRPr="00BC50AA">
                <w:rPr>
                  <w:sz w:val="18"/>
                  <w:szCs w:val="18"/>
                  <w:rPrChange w:id="1016" w:author=" " w:date="2011-03-07T15:17:00Z">
                    <w:rPr>
                      <w:sz w:val="16"/>
                      <w:szCs w:val="16"/>
                    </w:rPr>
                  </w:rPrChange>
                </w:rPr>
                <w:delText xml:space="preserve"> </w:delText>
              </w:r>
            </w:del>
          </w:p>
          <w:p w:rsidR="001B1368" w:rsidRPr="00C24220" w:rsidDel="00C24220" w:rsidRDefault="00BC50AA" w:rsidP="001B1368">
            <w:pPr>
              <w:rPr>
                <w:del w:id="1017" w:author=" " w:date="2011-03-07T15:09:00Z"/>
                <w:sz w:val="18"/>
                <w:szCs w:val="18"/>
                <w:rPrChange w:id="1018" w:author=" " w:date="2011-03-07T15:17:00Z">
                  <w:rPr>
                    <w:del w:id="1019" w:author=" " w:date="2011-03-07T15:09:00Z"/>
                    <w:sz w:val="16"/>
                    <w:szCs w:val="16"/>
                  </w:rPr>
                </w:rPrChange>
              </w:rPr>
            </w:pPr>
            <w:del w:id="1020" w:author=" " w:date="2011-03-07T15:09:00Z">
              <w:r w:rsidRPr="00BC50AA">
                <w:rPr>
                  <w:sz w:val="18"/>
                  <w:szCs w:val="18"/>
                  <w:rPrChange w:id="1021" w:author=" " w:date="2011-03-07T15:17:00Z">
                    <w:rPr>
                      <w:sz w:val="16"/>
                      <w:szCs w:val="16"/>
                    </w:rPr>
                  </w:rPrChange>
                </w:rPr>
                <w:delText xml:space="preserve"> </w:delText>
              </w:r>
            </w:del>
            <w:del w:id="1022" w:author=" " w:date="2011-02-28T18:24:00Z">
              <w:r w:rsidRPr="00BC50AA">
                <w:rPr>
                  <w:sz w:val="18"/>
                  <w:szCs w:val="18"/>
                  <w:rPrChange w:id="1023" w:author=" " w:date="2011-03-07T15:17:00Z">
                    <w:rPr>
                      <w:sz w:val="16"/>
                      <w:szCs w:val="16"/>
                    </w:rPr>
                  </w:rPrChange>
                </w:rPr>
                <w:delText>links</w:delText>
              </w:r>
            </w:del>
            <w:del w:id="1024" w:author=" " w:date="2011-03-07T15:09:00Z">
              <w:r w:rsidRPr="00BC50AA">
                <w:rPr>
                  <w:sz w:val="18"/>
                  <w:szCs w:val="18"/>
                  <w:rPrChange w:id="1025" w:author=" " w:date="2011-03-07T15:17:00Z">
                    <w:rPr>
                      <w:sz w:val="16"/>
                      <w:szCs w:val="16"/>
                    </w:rPr>
                  </w:rPrChange>
                </w:rPr>
                <w:delText xml:space="preserve"> research articles, individual, PPT. SISWEB information. </w:delText>
              </w:r>
            </w:del>
          </w:p>
          <w:p w:rsidR="001B1368" w:rsidRPr="00C24220" w:rsidDel="00C24220" w:rsidRDefault="001B1368" w:rsidP="001B1368">
            <w:pPr>
              <w:rPr>
                <w:del w:id="1026" w:author=" " w:date="2011-03-07T15:09:00Z"/>
                <w:sz w:val="18"/>
                <w:szCs w:val="18"/>
                <w:rPrChange w:id="1027" w:author=" " w:date="2011-03-07T15:17:00Z">
                  <w:rPr>
                    <w:del w:id="1028" w:author=" " w:date="2011-03-07T15:09:00Z"/>
                    <w:sz w:val="16"/>
                    <w:szCs w:val="16"/>
                  </w:rPr>
                </w:rPrChange>
              </w:rPr>
            </w:pPr>
          </w:p>
          <w:p w:rsidR="001B1368" w:rsidRPr="00C24220" w:rsidDel="00C24220" w:rsidRDefault="00BC50AA" w:rsidP="001B1368">
            <w:pPr>
              <w:rPr>
                <w:del w:id="1029" w:author=" " w:date="2011-03-07T15:09:00Z"/>
                <w:sz w:val="18"/>
                <w:szCs w:val="18"/>
                <w:rPrChange w:id="1030" w:author=" " w:date="2011-03-07T15:17:00Z">
                  <w:rPr>
                    <w:del w:id="1031" w:author=" " w:date="2011-03-07T15:09:00Z"/>
                    <w:sz w:val="16"/>
                    <w:szCs w:val="16"/>
                  </w:rPr>
                </w:rPrChange>
              </w:rPr>
            </w:pPr>
            <w:del w:id="1032" w:author=" " w:date="2011-03-07T15:09:00Z">
              <w:r w:rsidRPr="00BC50AA">
                <w:rPr>
                  <w:sz w:val="18"/>
                  <w:szCs w:val="18"/>
                  <w:rPrChange w:id="1033" w:author=" " w:date="2011-03-07T15:17:00Z">
                    <w:rPr>
                      <w:sz w:val="16"/>
                      <w:szCs w:val="16"/>
                    </w:rPr>
                  </w:rPrChange>
                </w:rPr>
                <w:delText xml:space="preserve"> District initiative support: adoptions, strategic plan etc.  Book studies, reading, discussions with peers.  Models best practices in meetings with staff and peers.</w:delText>
              </w:r>
            </w:del>
          </w:p>
          <w:p w:rsidR="001B1368" w:rsidRPr="00C24220" w:rsidDel="00C24220" w:rsidRDefault="001B1368" w:rsidP="001B1368">
            <w:pPr>
              <w:rPr>
                <w:del w:id="1034" w:author=" " w:date="2011-03-07T15:09:00Z"/>
                <w:sz w:val="18"/>
                <w:szCs w:val="18"/>
                <w:rPrChange w:id="1035" w:author=" " w:date="2011-03-07T15:17:00Z">
                  <w:rPr>
                    <w:del w:id="1036" w:author=" " w:date="2011-03-07T15:09:00Z"/>
                    <w:sz w:val="16"/>
                    <w:szCs w:val="16"/>
                  </w:rPr>
                </w:rPrChange>
              </w:rPr>
            </w:pPr>
          </w:p>
          <w:p w:rsidR="00F4120B" w:rsidRDefault="00BC50AA">
            <w:pPr>
              <w:rPr>
                <w:ins w:id="1037" w:author=" " w:date="2011-03-07T15:10:00Z"/>
                <w:sz w:val="18"/>
                <w:szCs w:val="18"/>
              </w:rPr>
            </w:pPr>
            <w:del w:id="1038" w:author=" " w:date="2011-03-07T15:09:00Z">
              <w:r w:rsidRPr="00BC50AA">
                <w:rPr>
                  <w:sz w:val="18"/>
                  <w:szCs w:val="18"/>
                  <w:rPrChange w:id="1039" w:author=" " w:date="2011-03-07T15:17:00Z">
                    <w:rPr>
                      <w:sz w:val="16"/>
                      <w:szCs w:val="16"/>
                    </w:rPr>
                  </w:rPrChange>
                </w:rPr>
                <w:delText>Interprets and uses assessment measures to guide instruction through feedback, modeling.  Student achievement meetings, protocols schedules, classroom walk through data</w:delText>
              </w:r>
            </w:del>
            <w:ins w:id="1040" w:author=" " w:date="2011-03-07T15:09:00Z">
              <w:r w:rsidRPr="00BC50AA">
                <w:rPr>
                  <w:sz w:val="18"/>
                  <w:szCs w:val="18"/>
                  <w:rPrChange w:id="1041" w:author=" " w:date="2011-03-07T15:17:00Z">
                    <w:rPr>
                      <w:sz w:val="16"/>
                      <w:szCs w:val="16"/>
                    </w:rPr>
                  </w:rPrChange>
                </w:rPr>
                <w:t xml:space="preserve">Collaboration documentation, </w:t>
              </w:r>
            </w:ins>
            <w:del w:id="1042" w:author=" " w:date="2011-03-07T15:09:00Z">
              <w:r w:rsidRPr="00BC50AA">
                <w:rPr>
                  <w:sz w:val="18"/>
                  <w:szCs w:val="18"/>
                  <w:rPrChange w:id="1043" w:author=" " w:date="2011-03-07T15:17:00Z">
                    <w:rPr>
                      <w:sz w:val="16"/>
                      <w:szCs w:val="16"/>
                    </w:rPr>
                  </w:rPrChange>
                </w:rPr>
                <w:delText>.</w:delText>
              </w:r>
            </w:del>
            <w:ins w:id="1044" w:author=" " w:date="2011-03-07T15:09:00Z">
              <w:r w:rsidRPr="00BC50AA">
                <w:rPr>
                  <w:sz w:val="18"/>
                  <w:szCs w:val="18"/>
                  <w:rPrChange w:id="1045" w:author=" " w:date="2011-03-07T15:17:00Z">
                    <w:rPr>
                      <w:sz w:val="16"/>
                      <w:szCs w:val="16"/>
                    </w:rPr>
                  </w:rPrChange>
                </w:rPr>
                <w:t>leadership team or staff meeting agendas/minutes, staff handbook, rubrics, best practice initi</w:t>
              </w:r>
            </w:ins>
            <w:ins w:id="1046" w:author=" " w:date="2011-03-07T15:10:00Z">
              <w:r>
                <w:rPr>
                  <w:sz w:val="18"/>
                  <w:szCs w:val="18"/>
                </w:rPr>
                <w:t>atives, walk through data, book studies</w:t>
              </w:r>
            </w:ins>
          </w:p>
          <w:p w:rsidR="00F4120B" w:rsidRDefault="00F4120B">
            <w:pPr>
              <w:rPr>
                <w:ins w:id="1047" w:author=" " w:date="2011-03-07T15:10:00Z"/>
                <w:sz w:val="18"/>
                <w:szCs w:val="18"/>
              </w:rPr>
            </w:pPr>
          </w:p>
          <w:p w:rsidR="00F4120B" w:rsidRDefault="00F4120B">
            <w:pPr>
              <w:rPr>
                <w:ins w:id="1048" w:author=" " w:date="2011-03-07T15:10:00Z"/>
                <w:sz w:val="18"/>
                <w:szCs w:val="18"/>
              </w:rPr>
            </w:pPr>
          </w:p>
          <w:p w:rsidR="00F4120B" w:rsidRDefault="00F4120B">
            <w:pPr>
              <w:rPr>
                <w:ins w:id="1049" w:author=" " w:date="2011-03-07T15:40:00Z"/>
                <w:sz w:val="18"/>
                <w:szCs w:val="18"/>
              </w:rPr>
            </w:pPr>
          </w:p>
          <w:p w:rsidR="00F4120B" w:rsidRDefault="00F4120B">
            <w:pPr>
              <w:rPr>
                <w:ins w:id="1050" w:author=" " w:date="2011-03-07T15:40:00Z"/>
                <w:sz w:val="18"/>
                <w:szCs w:val="18"/>
              </w:rPr>
            </w:pPr>
          </w:p>
          <w:p w:rsidR="00F4120B" w:rsidRDefault="00F4120B">
            <w:pPr>
              <w:rPr>
                <w:ins w:id="1051" w:author=" " w:date="2011-03-07T15:40:00Z"/>
                <w:sz w:val="18"/>
                <w:szCs w:val="18"/>
              </w:rPr>
            </w:pPr>
          </w:p>
          <w:p w:rsidR="00F4120B" w:rsidRDefault="00F4120B">
            <w:pPr>
              <w:rPr>
                <w:ins w:id="1052" w:author=" " w:date="2011-03-07T15:10:00Z"/>
                <w:sz w:val="18"/>
                <w:szCs w:val="18"/>
              </w:rPr>
            </w:pPr>
          </w:p>
          <w:p w:rsidR="00F4120B" w:rsidRDefault="00F4120B">
            <w:pPr>
              <w:rPr>
                <w:ins w:id="1053" w:author=" " w:date="2011-03-07T15:10:00Z"/>
                <w:sz w:val="18"/>
                <w:szCs w:val="18"/>
              </w:rPr>
            </w:pPr>
          </w:p>
          <w:p w:rsidR="00F4120B" w:rsidRPr="00F4120B" w:rsidRDefault="00F4120B">
            <w:pPr>
              <w:rPr>
                <w:del w:id="1054" w:author=" " w:date="2011-03-07T15:17:00Z"/>
                <w:sz w:val="18"/>
                <w:szCs w:val="18"/>
                <w:rPrChange w:id="1055" w:author=" " w:date="2011-03-07T15:17:00Z">
                  <w:rPr>
                    <w:del w:id="1056" w:author=" " w:date="2011-03-07T15:17:00Z"/>
                    <w:sz w:val="16"/>
                    <w:szCs w:val="16"/>
                  </w:rPr>
                </w:rPrChange>
              </w:rPr>
            </w:pPr>
          </w:p>
          <w:p w:rsidR="001B1368" w:rsidRPr="00C24220" w:rsidDel="00C24220" w:rsidRDefault="001B1368" w:rsidP="001B1368">
            <w:pPr>
              <w:rPr>
                <w:del w:id="1057" w:author=" " w:date="2011-03-07T15:17:00Z"/>
                <w:sz w:val="18"/>
                <w:szCs w:val="18"/>
                <w:rPrChange w:id="1058" w:author=" " w:date="2011-03-07T15:17:00Z">
                  <w:rPr>
                    <w:del w:id="1059" w:author=" " w:date="2011-03-07T15:17:00Z"/>
                    <w:sz w:val="16"/>
                    <w:szCs w:val="16"/>
                  </w:rPr>
                </w:rPrChange>
              </w:rPr>
            </w:pPr>
          </w:p>
          <w:p w:rsidR="00852BBA" w:rsidRPr="00C24220" w:rsidRDefault="00852BBA" w:rsidP="007938A5">
            <w:pPr>
              <w:rPr>
                <w:sz w:val="18"/>
                <w:szCs w:val="18"/>
                <w:rPrChange w:id="1060" w:author=" " w:date="2011-03-07T15:17:00Z">
                  <w:rPr>
                    <w:sz w:val="16"/>
                    <w:szCs w:val="16"/>
                  </w:rPr>
                </w:rPrChange>
              </w:rPr>
            </w:pPr>
          </w:p>
        </w:tc>
      </w:tr>
      <w:tr w:rsidR="00D97917" w:rsidRPr="00A6080C">
        <w:trPr>
          <w:cantSplit/>
          <w:ins w:id="1061" w:author=" " w:date="2011-03-07T14:13:00Z"/>
        </w:trPr>
        <w:tc>
          <w:tcPr>
            <w:tcW w:w="11376" w:type="dxa"/>
            <w:gridSpan w:val="4"/>
          </w:tcPr>
          <w:p w:rsidR="00D97917" w:rsidRPr="00C24220" w:rsidRDefault="00BC50AA" w:rsidP="001B1368">
            <w:pPr>
              <w:rPr>
                <w:ins w:id="1062" w:author=" " w:date="2011-03-07T14:13:00Z"/>
                <w:b/>
                <w:i/>
                <w:sz w:val="18"/>
                <w:szCs w:val="18"/>
                <w:rPrChange w:id="1063" w:author=" " w:date="2011-03-07T15:17:00Z">
                  <w:rPr>
                    <w:ins w:id="1064" w:author=" " w:date="2011-03-07T14:13:00Z"/>
                    <w:b/>
                    <w:i/>
                    <w:sz w:val="16"/>
                    <w:szCs w:val="16"/>
                  </w:rPr>
                </w:rPrChange>
              </w:rPr>
            </w:pPr>
            <w:ins w:id="1065" w:author=" " w:date="2011-03-07T14:13:00Z">
              <w:r w:rsidRPr="00BC50AA">
                <w:rPr>
                  <w:b/>
                  <w:i/>
                  <w:sz w:val="18"/>
                  <w:szCs w:val="18"/>
                  <w:rPrChange w:id="1066" w:author=" " w:date="2011-03-07T15:17:00Z">
                    <w:rPr>
                      <w:b/>
                      <w:i/>
                      <w:sz w:val="16"/>
                      <w:szCs w:val="16"/>
                    </w:rPr>
                  </w:rPrChange>
                </w:rPr>
                <w:t>Comments:</w:t>
              </w:r>
            </w:ins>
          </w:p>
          <w:p w:rsidR="00D97917" w:rsidRPr="00C24220" w:rsidRDefault="00D97917" w:rsidP="001B1368">
            <w:pPr>
              <w:rPr>
                <w:ins w:id="1067" w:author=" " w:date="2011-03-07T14:13:00Z"/>
                <w:b/>
                <w:i/>
                <w:sz w:val="18"/>
                <w:szCs w:val="18"/>
                <w:rPrChange w:id="1068" w:author=" " w:date="2011-03-07T15:17:00Z">
                  <w:rPr>
                    <w:ins w:id="1069" w:author=" " w:date="2011-03-07T14:13:00Z"/>
                    <w:b/>
                    <w:i/>
                    <w:sz w:val="16"/>
                    <w:szCs w:val="16"/>
                  </w:rPr>
                </w:rPrChange>
              </w:rPr>
            </w:pPr>
          </w:p>
          <w:p w:rsidR="00D97917" w:rsidRPr="00C24220" w:rsidRDefault="00D97917" w:rsidP="001B1368">
            <w:pPr>
              <w:rPr>
                <w:ins w:id="1070" w:author=" " w:date="2011-03-07T14:13:00Z"/>
                <w:b/>
                <w:i/>
                <w:sz w:val="18"/>
                <w:szCs w:val="18"/>
                <w:rPrChange w:id="1071" w:author=" " w:date="2011-03-07T15:17:00Z">
                  <w:rPr>
                    <w:ins w:id="1072" w:author=" " w:date="2011-03-07T14:13:00Z"/>
                    <w:b/>
                    <w:i/>
                    <w:sz w:val="16"/>
                    <w:szCs w:val="16"/>
                  </w:rPr>
                </w:rPrChange>
              </w:rPr>
            </w:pPr>
          </w:p>
          <w:p w:rsidR="00D97917" w:rsidRPr="00C24220" w:rsidDel="008F4D58" w:rsidRDefault="00D97917" w:rsidP="001B1368">
            <w:pPr>
              <w:rPr>
                <w:ins w:id="1073" w:author=" " w:date="2011-03-07T14:13:00Z"/>
                <w:del w:id="1074" w:author="Simmelink, Patti" w:date="2011-09-30T15:41:00Z"/>
                <w:b/>
                <w:i/>
                <w:sz w:val="18"/>
                <w:szCs w:val="18"/>
                <w:rPrChange w:id="1075" w:author=" " w:date="2011-03-07T15:17:00Z">
                  <w:rPr>
                    <w:ins w:id="1076" w:author=" " w:date="2011-03-07T14:13:00Z"/>
                    <w:del w:id="1077" w:author="Simmelink, Patti" w:date="2011-09-30T15:41:00Z"/>
                    <w:b/>
                    <w:i/>
                    <w:sz w:val="16"/>
                    <w:szCs w:val="16"/>
                  </w:rPr>
                </w:rPrChange>
              </w:rPr>
            </w:pPr>
          </w:p>
          <w:p w:rsidR="00D97917" w:rsidRPr="00C24220" w:rsidRDefault="00D97917" w:rsidP="001B1368">
            <w:pPr>
              <w:rPr>
                <w:ins w:id="1078" w:author=" " w:date="2011-03-07T14:13:00Z"/>
                <w:b/>
                <w:i/>
                <w:sz w:val="18"/>
                <w:szCs w:val="18"/>
                <w:rPrChange w:id="1079" w:author=" " w:date="2011-03-07T15:17:00Z">
                  <w:rPr>
                    <w:ins w:id="1080" w:author=" " w:date="2011-03-07T14:13:00Z"/>
                    <w:b/>
                    <w:i/>
                    <w:sz w:val="16"/>
                    <w:szCs w:val="16"/>
                  </w:rPr>
                </w:rPrChange>
              </w:rPr>
            </w:pPr>
          </w:p>
          <w:p w:rsidR="00D97917" w:rsidRPr="00C24220" w:rsidRDefault="00D97917" w:rsidP="001B1368">
            <w:pPr>
              <w:rPr>
                <w:ins w:id="1081" w:author=" " w:date="2011-03-07T14:13:00Z"/>
                <w:b/>
                <w:i/>
                <w:sz w:val="18"/>
                <w:szCs w:val="18"/>
                <w:rPrChange w:id="1082" w:author=" " w:date="2011-03-07T15:17:00Z">
                  <w:rPr>
                    <w:ins w:id="1083" w:author=" " w:date="2011-03-07T14:13:00Z"/>
                    <w:b/>
                    <w:i/>
                    <w:sz w:val="16"/>
                    <w:szCs w:val="16"/>
                  </w:rPr>
                </w:rPrChange>
              </w:rPr>
            </w:pPr>
          </w:p>
          <w:p w:rsidR="00D97917" w:rsidRPr="00C24220" w:rsidRDefault="00D97917" w:rsidP="001B1368">
            <w:pPr>
              <w:rPr>
                <w:ins w:id="1084" w:author=" " w:date="2011-03-07T14:13:00Z"/>
                <w:b/>
                <w:i/>
                <w:sz w:val="18"/>
                <w:szCs w:val="18"/>
                <w:rPrChange w:id="1085" w:author=" " w:date="2011-03-07T15:17:00Z">
                  <w:rPr>
                    <w:ins w:id="1086" w:author=" " w:date="2011-03-07T14:13:00Z"/>
                    <w:b/>
                    <w:i/>
                    <w:sz w:val="16"/>
                    <w:szCs w:val="16"/>
                  </w:rPr>
                </w:rPrChange>
              </w:rPr>
            </w:pPr>
          </w:p>
          <w:p w:rsidR="00D97917" w:rsidRPr="00C24220" w:rsidRDefault="00D97917" w:rsidP="001B1368">
            <w:pPr>
              <w:rPr>
                <w:ins w:id="1087" w:author=" " w:date="2011-03-07T14:13:00Z"/>
                <w:b/>
                <w:i/>
                <w:sz w:val="18"/>
                <w:szCs w:val="18"/>
                <w:rPrChange w:id="1088" w:author=" " w:date="2011-03-07T15:17:00Z">
                  <w:rPr>
                    <w:ins w:id="1089" w:author=" " w:date="2011-03-07T14:13:00Z"/>
                    <w:b/>
                    <w:i/>
                    <w:sz w:val="16"/>
                    <w:szCs w:val="16"/>
                  </w:rPr>
                </w:rPrChange>
              </w:rPr>
            </w:pPr>
          </w:p>
          <w:p w:rsidR="00D97917" w:rsidRPr="00C24220" w:rsidRDefault="00D97917" w:rsidP="001B1368">
            <w:pPr>
              <w:rPr>
                <w:ins w:id="1090" w:author=" " w:date="2011-03-07T14:13:00Z"/>
                <w:b/>
                <w:i/>
                <w:sz w:val="18"/>
                <w:szCs w:val="18"/>
                <w:rPrChange w:id="1091" w:author=" " w:date="2011-03-07T15:17:00Z">
                  <w:rPr>
                    <w:ins w:id="1092" w:author=" " w:date="2011-03-07T14:13:00Z"/>
                    <w:b/>
                    <w:i/>
                    <w:sz w:val="16"/>
                    <w:szCs w:val="16"/>
                  </w:rPr>
                </w:rPrChange>
              </w:rPr>
            </w:pPr>
          </w:p>
          <w:p w:rsidR="00D97917" w:rsidRPr="00C24220" w:rsidRDefault="00D97917" w:rsidP="001B1368">
            <w:pPr>
              <w:rPr>
                <w:ins w:id="1093" w:author=" " w:date="2011-03-07T14:13:00Z"/>
                <w:b/>
                <w:i/>
                <w:sz w:val="18"/>
                <w:szCs w:val="18"/>
                <w:rPrChange w:id="1094" w:author=" " w:date="2011-03-07T15:17:00Z">
                  <w:rPr>
                    <w:ins w:id="1095" w:author=" " w:date="2011-03-07T14:13:00Z"/>
                    <w:b/>
                    <w:i/>
                    <w:sz w:val="16"/>
                    <w:szCs w:val="16"/>
                  </w:rPr>
                </w:rPrChange>
              </w:rPr>
            </w:pPr>
          </w:p>
          <w:p w:rsidR="00D97917" w:rsidRPr="00C24220" w:rsidRDefault="00D97917" w:rsidP="001B1368">
            <w:pPr>
              <w:rPr>
                <w:ins w:id="1096" w:author=" " w:date="2011-03-07T14:13:00Z"/>
                <w:b/>
                <w:i/>
                <w:sz w:val="18"/>
                <w:szCs w:val="18"/>
                <w:rPrChange w:id="1097" w:author=" " w:date="2011-03-07T15:17:00Z">
                  <w:rPr>
                    <w:ins w:id="1098" w:author=" " w:date="2011-03-07T14:13:00Z"/>
                    <w:b/>
                    <w:i/>
                    <w:sz w:val="16"/>
                    <w:szCs w:val="16"/>
                  </w:rPr>
                </w:rPrChange>
              </w:rPr>
            </w:pPr>
          </w:p>
          <w:p w:rsidR="00D97917" w:rsidRPr="00C24220" w:rsidRDefault="00D97917" w:rsidP="001B1368">
            <w:pPr>
              <w:rPr>
                <w:ins w:id="1099" w:author=" " w:date="2011-03-07T14:14:00Z"/>
                <w:b/>
                <w:i/>
                <w:sz w:val="18"/>
                <w:szCs w:val="18"/>
                <w:rPrChange w:id="1100" w:author=" " w:date="2011-03-07T15:17:00Z">
                  <w:rPr>
                    <w:ins w:id="1101" w:author=" " w:date="2011-03-07T14:14:00Z"/>
                    <w:b/>
                    <w:i/>
                    <w:sz w:val="16"/>
                    <w:szCs w:val="16"/>
                  </w:rPr>
                </w:rPrChange>
              </w:rPr>
            </w:pPr>
          </w:p>
          <w:p w:rsidR="00D97917" w:rsidRPr="00C24220" w:rsidRDefault="00D97917" w:rsidP="001B1368">
            <w:pPr>
              <w:rPr>
                <w:ins w:id="1102" w:author=" " w:date="2011-03-07T14:13:00Z"/>
                <w:b/>
                <w:i/>
                <w:sz w:val="18"/>
                <w:szCs w:val="18"/>
                <w:rPrChange w:id="1103" w:author=" " w:date="2011-03-07T15:17:00Z">
                  <w:rPr>
                    <w:ins w:id="1104" w:author=" " w:date="2011-03-07T14:13:00Z"/>
                    <w:b/>
                    <w:i/>
                    <w:sz w:val="16"/>
                    <w:szCs w:val="16"/>
                  </w:rPr>
                </w:rPrChange>
              </w:rPr>
            </w:pPr>
          </w:p>
        </w:tc>
      </w:tr>
    </w:tbl>
    <w:p w:rsidR="00AB54A2" w:rsidDel="00F80092" w:rsidRDefault="00AB54A2">
      <w:pPr>
        <w:rPr>
          <w:del w:id="1105" w:author=" " w:date="2011-03-08T16:10:00Z"/>
          <w:b/>
        </w:rPr>
      </w:pPr>
    </w:p>
    <w:p w:rsidR="002F265B" w:rsidRDefault="002F265B">
      <w:pPr>
        <w:rPr>
          <w:ins w:id="1106" w:author=" " w:date="2011-03-07T15:40:00Z"/>
          <w:b/>
        </w:rPr>
      </w:pPr>
    </w:p>
    <w:p w:rsidR="00AB54A2" w:rsidRDefault="00AB54A2">
      <w:pPr>
        <w:rPr>
          <w:ins w:id="1107" w:author="Simmelink, Patti" w:date="2011-09-30T15:42:00Z"/>
          <w:b/>
        </w:rPr>
      </w:pPr>
      <w:del w:id="1108" w:author=" " w:date="2011-03-07T15:17:00Z">
        <w:r w:rsidDel="00C24220">
          <w:rPr>
            <w:b/>
          </w:rPr>
          <w:br w:type="page"/>
        </w:r>
      </w:del>
      <w:r w:rsidR="001B1368">
        <w:rPr>
          <w:b/>
        </w:rPr>
        <w:lastRenderedPageBreak/>
        <w:t>Criterion</w:t>
      </w:r>
      <w:r>
        <w:rPr>
          <w:b/>
        </w:rPr>
        <w:t xml:space="preserve"> #5: Monitoring, assisting and evaluating effective instruction and assessment practices.</w:t>
      </w:r>
    </w:p>
    <w:p w:rsidR="002B754F" w:rsidRDefault="002B754F">
      <w:pPr>
        <w:rPr>
          <w:ins w:id="1109" w:author="Simmelink, Patti" w:date="2011-09-30T15:42:00Z"/>
          <w:b/>
        </w:rPr>
      </w:pPr>
    </w:p>
    <w:p w:rsidR="002B754F" w:rsidRDefault="002B754F">
      <w:pPr>
        <w:rPr>
          <w:b/>
        </w:rPr>
      </w:pPr>
      <w:ins w:id="1110" w:author="Simmelink, Patti" w:date="2011-09-30T15:42:00Z">
        <w:r>
          <w:rPr>
            <w:b/>
            <w:noProof/>
          </w:rPr>
          <mc:AlternateContent>
            <mc:Choice Requires="wps">
              <w:drawing>
                <wp:anchor distT="0" distB="0" distL="114300" distR="114300" simplePos="0" relativeHeight="251669504"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6" name="Rectangle 6"/>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00.6pt;margin-top:2.35pt;width:12.2pt;height: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DvnUJgZgIAABkFAAAOAAAAAAAAAAAAAAAAAC4CAABkcnMv&#10;ZTJvRG9jLnhtbFBLAQItABQABgAIAAAAIQB4MpYm3AAAAAgBAAAPAAAAAAAAAAAAAAAAAMAEAABk&#10;cnMvZG93bnJldi54bWxQSwUGAAAAAAQABADzAAAAyQUAAAAA&#10;" fillcolor="white [3201]" strokecolor="black [3200]" strokeweight=".25pt"/>
              </w:pict>
            </mc:Fallback>
          </mc:AlternateContent>
        </w:r>
        <w:r w:rsidRPr="008D2744">
          <w:rPr>
            <w:b/>
            <w:i/>
          </w:rPr>
          <w:t>Not Applicable</w:t>
        </w:r>
        <w:r>
          <w:rPr>
            <w:b/>
          </w:rPr>
          <w:t xml:space="preserve">    </w:t>
        </w:r>
      </w:ins>
    </w:p>
    <w:p w:rsidR="00AB54A2" w:rsidRDefault="00AB54A2">
      <w:pPr>
        <w:rPr>
          <w:b/>
          <w:sz w:val="18"/>
          <w:szCs w:val="18"/>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111" w:author=" " w:date="2011-03-07T15:17: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112">
          <w:tblGrid>
            <w:gridCol w:w="108"/>
            <w:gridCol w:w="2237"/>
            <w:gridCol w:w="2241"/>
            <w:gridCol w:w="2746"/>
            <w:gridCol w:w="4044"/>
            <w:gridCol w:w="108"/>
          </w:tblGrid>
        </w:tblGridChange>
      </w:tblGrid>
      <w:tr w:rsidR="00AB54A2" w:rsidRPr="00A6080C" w:rsidTr="00C24220">
        <w:trPr>
          <w:cantSplit/>
          <w:trHeight w:val="512"/>
          <w:trPrChange w:id="1113" w:author=" " w:date="2011-03-07T15:17:00Z">
            <w:trPr>
              <w:gridAfter w:val="0"/>
              <w:cantSplit/>
            </w:trPr>
          </w:trPrChange>
        </w:trPr>
        <w:tc>
          <w:tcPr>
            <w:tcW w:w="11376" w:type="dxa"/>
            <w:gridSpan w:val="4"/>
            <w:shd w:val="clear" w:color="auto" w:fill="CCFFFF"/>
            <w:vAlign w:val="center"/>
            <w:tcPrChange w:id="1114" w:author=" " w:date="2011-03-07T15:17:00Z">
              <w:tcPr>
                <w:tcW w:w="11376" w:type="dxa"/>
                <w:gridSpan w:val="5"/>
                <w:shd w:val="clear" w:color="auto" w:fill="CCFFFF"/>
              </w:tcPr>
            </w:tcPrChange>
          </w:tcPr>
          <w:p w:rsidR="00F4120B" w:rsidRPr="00F4120B" w:rsidRDefault="00BC50AA" w:rsidP="00F4120B">
            <w:pPr>
              <w:numPr>
                <w:numberingChange w:id="1115" w:author="UWG" w:date="2011-02-16T17:09:00Z" w:original="%1:1:4:."/>
              </w:numPr>
              <w:rPr>
                <w:del w:id="1116" w:author=" " w:date="2011-02-25T13:57:00Z"/>
                <w:b/>
                <w:sz w:val="18"/>
                <w:szCs w:val="18"/>
                <w:rPrChange w:id="1117" w:author=" " w:date="2011-03-07T15:17:00Z">
                  <w:rPr>
                    <w:del w:id="1118" w:author=" " w:date="2011-02-25T13:57:00Z"/>
                    <w:b/>
                    <w:sz w:val="20"/>
                    <w:szCs w:val="20"/>
                  </w:rPr>
                </w:rPrChange>
              </w:rPr>
              <w:pPrChange w:id="1119" w:author=" " w:date="2011-02-25T13:58:00Z">
                <w:pPr>
                  <w:numPr>
                    <w:numId w:val="18"/>
                  </w:numPr>
                  <w:ind w:left="810" w:hanging="360"/>
                </w:pPr>
              </w:pPrChange>
            </w:pPr>
            <w:r w:rsidRPr="00BC50AA">
              <w:rPr>
                <w:b/>
                <w:sz w:val="18"/>
                <w:szCs w:val="18"/>
                <w:rPrChange w:id="1120" w:author=" " w:date="2011-03-07T15:17:00Z">
                  <w:rPr>
                    <w:b/>
                    <w:sz w:val="20"/>
                    <w:szCs w:val="20"/>
                  </w:rPr>
                </w:rPrChange>
              </w:rPr>
              <w:t>Principals monitor, assist, and evaluate the implementation of effective instruction and assessment practices and the impact on student learning.</w:t>
            </w:r>
          </w:p>
          <w:p w:rsidR="00792811" w:rsidRPr="00A6080C" w:rsidRDefault="00792811">
            <w:pPr>
              <w:rPr>
                <w:del w:id="1121" w:author=" " w:date="2011-02-25T13:57:00Z"/>
                <w:b/>
                <w:sz w:val="20"/>
                <w:szCs w:val="20"/>
              </w:rPr>
            </w:pPr>
          </w:p>
          <w:p w:rsidR="00792811" w:rsidRPr="00A6080C" w:rsidRDefault="00792811">
            <w:pPr>
              <w:rPr>
                <w:b/>
                <w:sz w:val="20"/>
                <w:szCs w:val="20"/>
              </w:rPr>
            </w:pPr>
          </w:p>
        </w:tc>
      </w:tr>
      <w:tr w:rsidR="00D97917" w:rsidRPr="00A6080C" w:rsidTr="00D97917">
        <w:trPr>
          <w:cantSplit/>
          <w:trPrChange w:id="1122" w:author=" " w:date="2011-03-07T14:14:00Z">
            <w:trPr>
              <w:gridBefore w:val="1"/>
              <w:cantSplit/>
            </w:trPr>
          </w:trPrChange>
        </w:trPr>
        <w:tc>
          <w:tcPr>
            <w:tcW w:w="2844" w:type="dxa"/>
            <w:shd w:val="clear" w:color="auto" w:fill="E0E0E0"/>
            <w:vAlign w:val="center"/>
            <w:tcPrChange w:id="1123" w:author=" " w:date="2011-03-07T14:14:00Z">
              <w:tcPr>
                <w:tcW w:w="2237" w:type="dxa"/>
                <w:shd w:val="clear" w:color="auto" w:fill="E0E0E0"/>
                <w:vAlign w:val="center"/>
              </w:tcPr>
            </w:tcPrChange>
          </w:tcPr>
          <w:p w:rsidR="00D97917" w:rsidRPr="00AC6F2C" w:rsidDel="002B754F" w:rsidRDefault="00D97917">
            <w:pPr>
              <w:jc w:val="center"/>
              <w:rPr>
                <w:del w:id="1124" w:author="Simmelink, Patti" w:date="2011-09-30T15:42:00Z"/>
                <w:b/>
                <w:sz w:val="14"/>
                <w:szCs w:val="14"/>
                <w:rPrChange w:id="1125" w:author="Simmelink, Patti" w:date="2011-09-30T16:02:00Z">
                  <w:rPr>
                    <w:del w:id="1126" w:author="Simmelink, Patti" w:date="2011-09-30T15:42:00Z"/>
                    <w:b/>
                    <w:sz w:val="18"/>
                    <w:szCs w:val="18"/>
                  </w:rPr>
                </w:rPrChange>
              </w:rPr>
            </w:pPr>
            <w:del w:id="1127" w:author="Simmelink, Patti" w:date="2011-09-30T15:42:00Z">
              <w:r w:rsidRPr="00AC6F2C" w:rsidDel="002B754F">
                <w:rPr>
                  <w:b/>
                  <w:sz w:val="14"/>
                  <w:szCs w:val="14"/>
                  <w:rPrChange w:id="1128" w:author="Simmelink, Patti" w:date="2011-09-30T16:02:00Z">
                    <w:rPr>
                      <w:b/>
                      <w:sz w:val="18"/>
                      <w:szCs w:val="18"/>
                    </w:rPr>
                  </w:rPrChange>
                </w:rPr>
                <w:delText>Not Demonstrated/</w:delText>
              </w:r>
            </w:del>
          </w:p>
          <w:p w:rsidR="002B754F" w:rsidRPr="00AC6F2C" w:rsidRDefault="002B754F">
            <w:pPr>
              <w:jc w:val="center"/>
              <w:rPr>
                <w:ins w:id="1129" w:author="Simmelink, Patti" w:date="2011-09-30T15:42:00Z"/>
                <w:b/>
                <w:sz w:val="14"/>
                <w:szCs w:val="14"/>
                <w:rPrChange w:id="1130" w:author="Simmelink, Patti" w:date="2011-09-30T16:02:00Z">
                  <w:rPr>
                    <w:ins w:id="1131" w:author="Simmelink, Patti" w:date="2011-09-30T15:42:00Z"/>
                    <w:b/>
                    <w:sz w:val="18"/>
                    <w:szCs w:val="18"/>
                  </w:rPr>
                </w:rPrChange>
              </w:rPr>
            </w:pPr>
          </w:p>
          <w:p w:rsidR="00D97917" w:rsidRPr="00A6080C" w:rsidRDefault="00D97917">
            <w:pPr>
              <w:jc w:val="center"/>
              <w:rPr>
                <w:b/>
                <w:sz w:val="18"/>
                <w:szCs w:val="18"/>
              </w:rPr>
            </w:pPr>
            <w:r>
              <w:rPr>
                <w:b/>
                <w:sz w:val="18"/>
                <w:szCs w:val="18"/>
              </w:rPr>
              <w:t>Unsatisfactory</w:t>
            </w:r>
          </w:p>
          <w:p w:rsidR="00D97917" w:rsidRPr="00A6080C" w:rsidRDefault="00D97917">
            <w:pPr>
              <w:jc w:val="center"/>
              <w:rPr>
                <w:b/>
                <w:sz w:val="18"/>
                <w:szCs w:val="18"/>
              </w:rPr>
            </w:pPr>
            <w:r>
              <w:rPr>
                <w:b/>
                <w:sz w:val="18"/>
                <w:szCs w:val="18"/>
              </w:rPr>
              <w:t>(Comment Required)</w:t>
            </w:r>
          </w:p>
        </w:tc>
        <w:tc>
          <w:tcPr>
            <w:tcW w:w="2844" w:type="dxa"/>
            <w:shd w:val="clear" w:color="auto" w:fill="E0E0E0"/>
            <w:vAlign w:val="center"/>
            <w:tcPrChange w:id="1132" w:author=" " w:date="2011-03-07T14:14:00Z">
              <w:tcPr>
                <w:tcW w:w="2241" w:type="dxa"/>
                <w:shd w:val="clear" w:color="auto" w:fill="E0E0E0"/>
                <w:vAlign w:val="center"/>
              </w:tcPr>
            </w:tcPrChange>
          </w:tcPr>
          <w:p w:rsidR="00D97917" w:rsidRPr="00A6080C" w:rsidRDefault="00D97917">
            <w:pPr>
              <w:jc w:val="center"/>
              <w:rPr>
                <w:b/>
                <w:sz w:val="18"/>
                <w:szCs w:val="18"/>
              </w:rPr>
            </w:pPr>
            <w:r>
              <w:rPr>
                <w:b/>
                <w:sz w:val="18"/>
                <w:szCs w:val="18"/>
              </w:rPr>
              <w:t>Developing</w:t>
            </w:r>
          </w:p>
        </w:tc>
        <w:tc>
          <w:tcPr>
            <w:tcW w:w="2844" w:type="dxa"/>
            <w:shd w:val="clear" w:color="auto" w:fill="E0E0E0"/>
            <w:vAlign w:val="center"/>
            <w:tcPrChange w:id="1133" w:author=" " w:date="2011-03-07T14:14:00Z">
              <w:tcPr>
                <w:tcW w:w="2746" w:type="dxa"/>
                <w:shd w:val="clear" w:color="auto" w:fill="E0E0E0"/>
                <w:vAlign w:val="center"/>
              </w:tcPr>
            </w:tcPrChange>
          </w:tcPr>
          <w:p w:rsidR="00D97917" w:rsidRPr="00A6080C" w:rsidRDefault="00D97917">
            <w:pPr>
              <w:jc w:val="center"/>
              <w:rPr>
                <w:b/>
                <w:sz w:val="18"/>
                <w:szCs w:val="18"/>
              </w:rPr>
            </w:pPr>
            <w:r>
              <w:rPr>
                <w:b/>
                <w:sz w:val="18"/>
                <w:szCs w:val="18"/>
              </w:rPr>
              <w:t xml:space="preserve">Proficient </w:t>
            </w:r>
          </w:p>
        </w:tc>
        <w:tc>
          <w:tcPr>
            <w:tcW w:w="2844" w:type="dxa"/>
            <w:shd w:val="clear" w:color="auto" w:fill="E0E0E0"/>
            <w:vAlign w:val="center"/>
            <w:tcPrChange w:id="1134" w:author=" " w:date="2011-03-07T14:14:00Z">
              <w:tcPr>
                <w:tcW w:w="4152" w:type="dxa"/>
                <w:gridSpan w:val="2"/>
                <w:shd w:val="clear" w:color="auto" w:fill="E0E0E0"/>
                <w:vAlign w:val="center"/>
              </w:tcPr>
            </w:tcPrChange>
          </w:tcPr>
          <w:p w:rsidR="00F4120B" w:rsidRDefault="00D97917">
            <w:pPr>
              <w:jc w:val="center"/>
              <w:rPr>
                <w:del w:id="1135" w:author=" " w:date="2011-03-07T14:39:00Z"/>
                <w:b/>
                <w:sz w:val="18"/>
                <w:szCs w:val="18"/>
              </w:rPr>
            </w:pPr>
            <w:r>
              <w:rPr>
                <w:b/>
                <w:sz w:val="18"/>
                <w:szCs w:val="18"/>
              </w:rPr>
              <w:t>Accomplished</w:t>
            </w:r>
          </w:p>
          <w:p w:rsidR="00F4120B" w:rsidRDefault="00D97917">
            <w:pPr>
              <w:jc w:val="center"/>
              <w:rPr>
                <w:b/>
                <w:sz w:val="18"/>
                <w:szCs w:val="18"/>
              </w:rPr>
            </w:pPr>
            <w:del w:id="1136" w:author=" " w:date="2011-03-07T14:39:00Z">
              <w:r w:rsidDel="00992B34">
                <w:rPr>
                  <w:b/>
                  <w:sz w:val="18"/>
                  <w:szCs w:val="18"/>
                </w:rPr>
                <w:delText>Design Notes</w:delText>
              </w:r>
            </w:del>
          </w:p>
        </w:tc>
      </w:tr>
      <w:tr w:rsidR="00D97917" w:rsidRPr="00A6080C" w:rsidTr="00D97917">
        <w:trPr>
          <w:cantSplit/>
          <w:trHeight w:val="2033"/>
          <w:trPrChange w:id="1137" w:author=" " w:date="2011-03-07T14:14:00Z">
            <w:trPr>
              <w:gridBefore w:val="1"/>
              <w:cantSplit/>
              <w:trHeight w:val="2033"/>
            </w:trPr>
          </w:trPrChange>
        </w:trPr>
        <w:tc>
          <w:tcPr>
            <w:tcW w:w="2844" w:type="dxa"/>
            <w:tcPrChange w:id="1138" w:author=" " w:date="2011-03-07T14:14:00Z">
              <w:tcPr>
                <w:tcW w:w="2237" w:type="dxa"/>
              </w:tcPr>
            </w:tcPrChange>
          </w:tcPr>
          <w:p w:rsidR="00D97917" w:rsidRPr="00A6080C" w:rsidRDefault="00D97917">
            <w:pPr>
              <w:rPr>
                <w:sz w:val="18"/>
                <w:szCs w:val="18"/>
              </w:rPr>
            </w:pPr>
            <w:r>
              <w:rPr>
                <w:sz w:val="18"/>
                <w:szCs w:val="18"/>
              </w:rPr>
              <w:t xml:space="preserve"> </w:t>
            </w:r>
          </w:p>
          <w:p w:rsidR="00D97917" w:rsidRPr="00A6080C" w:rsidRDefault="00D97917">
            <w:pPr>
              <w:numPr>
                <w:ilvl w:val="0"/>
                <w:numId w:val="10"/>
              </w:numPr>
              <w:rPr>
                <w:sz w:val="18"/>
                <w:szCs w:val="18"/>
              </w:rPr>
            </w:pPr>
            <w:r>
              <w:rPr>
                <w:sz w:val="18"/>
                <w:szCs w:val="18"/>
              </w:rPr>
              <w:t xml:space="preserve">  Not </w:t>
            </w:r>
            <w:del w:id="1139" w:author=" " w:date="2011-02-25T13:58:00Z">
              <w:r>
                <w:rPr>
                  <w:sz w:val="18"/>
                  <w:szCs w:val="18"/>
                </w:rPr>
                <w:delText>looked for</w:delText>
              </w:r>
            </w:del>
            <w:ins w:id="1140" w:author="Simmelink, Patti" w:date="2011-09-30T15:43:00Z">
              <w:r w:rsidR="002B754F">
                <w:rPr>
                  <w:sz w:val="18"/>
                  <w:szCs w:val="18"/>
                </w:rPr>
                <w:t>demonstrated at this time</w:t>
              </w:r>
            </w:ins>
            <w:ins w:id="1141" w:author=" " w:date="2011-02-25T13:58:00Z">
              <w:del w:id="1142" w:author="Simmelink, Patti" w:date="2011-09-30T15:43:00Z">
                <w:r w:rsidDel="002B754F">
                  <w:rPr>
                    <w:sz w:val="18"/>
                    <w:szCs w:val="18"/>
                  </w:rPr>
                  <w:delText>applicable</w:delText>
                </w:r>
              </w:del>
            </w:ins>
            <w:r>
              <w:rPr>
                <w:sz w:val="18"/>
                <w:szCs w:val="18"/>
              </w:rPr>
              <w:t>.</w:t>
            </w:r>
          </w:p>
          <w:p w:rsidR="002B754F" w:rsidRDefault="002B754F">
            <w:pPr>
              <w:jc w:val="center"/>
              <w:rPr>
                <w:ins w:id="1143" w:author="Simmelink, Patti" w:date="2011-09-30T15:43:00Z"/>
                <w:sz w:val="18"/>
                <w:szCs w:val="18"/>
              </w:rPr>
            </w:pPr>
          </w:p>
          <w:p w:rsidR="00D97917" w:rsidRPr="00A6080C" w:rsidRDefault="00D97917">
            <w:pPr>
              <w:jc w:val="center"/>
              <w:rPr>
                <w:sz w:val="18"/>
                <w:szCs w:val="18"/>
              </w:rPr>
            </w:pPr>
            <w:r>
              <w:rPr>
                <w:sz w:val="18"/>
                <w:szCs w:val="18"/>
              </w:rPr>
              <w:t>or</w:t>
            </w:r>
          </w:p>
          <w:p w:rsidR="00D97917" w:rsidRPr="00A6080C" w:rsidRDefault="00D97917">
            <w:pPr>
              <w:numPr>
                <w:ilvl w:val="0"/>
                <w:numId w:val="10"/>
              </w:numPr>
              <w:rPr>
                <w:sz w:val="18"/>
                <w:szCs w:val="18"/>
              </w:rPr>
            </w:pPr>
            <w:del w:id="1144" w:author="Simmelink, Patti" w:date="2011-09-30T15:44:00Z">
              <w:r w:rsidDel="002B754F">
                <w:rPr>
                  <w:sz w:val="18"/>
                  <w:szCs w:val="18"/>
                </w:rPr>
                <w:delText>Minimum requirement not met. (Comment required.)</w:delText>
              </w:r>
            </w:del>
            <w:ins w:id="1145" w:author="Simmelink, Patti" w:date="2011-09-30T15:44:00Z">
              <w:r w:rsidR="002B754F">
                <w:rPr>
                  <w:sz w:val="18"/>
                  <w:szCs w:val="18"/>
                </w:rPr>
                <w:t>Unsatisfactory.</w:t>
              </w:r>
            </w:ins>
          </w:p>
          <w:p w:rsidR="00D97917" w:rsidRPr="00A6080C" w:rsidRDefault="00D97917">
            <w:pPr>
              <w:ind w:left="288"/>
              <w:rPr>
                <w:sz w:val="18"/>
                <w:szCs w:val="18"/>
              </w:rPr>
            </w:pPr>
          </w:p>
        </w:tc>
        <w:tc>
          <w:tcPr>
            <w:tcW w:w="2844" w:type="dxa"/>
            <w:tcPrChange w:id="1146" w:author=" " w:date="2011-03-07T14:14:00Z">
              <w:tcPr>
                <w:tcW w:w="2241" w:type="dxa"/>
              </w:tcPr>
            </w:tcPrChange>
          </w:tcPr>
          <w:p w:rsidR="00D97917" w:rsidRPr="00A6080C" w:rsidRDefault="00D97917" w:rsidP="00A23630">
            <w:pPr>
              <w:rPr>
                <w:sz w:val="18"/>
                <w:szCs w:val="18"/>
              </w:rPr>
            </w:pPr>
          </w:p>
          <w:p w:rsidR="00D97917" w:rsidRPr="00A6080C" w:rsidRDefault="00D97917">
            <w:pPr>
              <w:numPr>
                <w:ilvl w:val="0"/>
                <w:numId w:val="8"/>
              </w:numPr>
              <w:rPr>
                <w:sz w:val="18"/>
                <w:szCs w:val="18"/>
              </w:rPr>
            </w:pPr>
            <w:r>
              <w:rPr>
                <w:sz w:val="18"/>
                <w:szCs w:val="18"/>
              </w:rPr>
              <w:t>Understands the importance of both formal and informal monitoring practices.</w:t>
            </w:r>
          </w:p>
          <w:p w:rsidR="00D97917" w:rsidRPr="00A6080C" w:rsidRDefault="00D97917">
            <w:pPr>
              <w:numPr>
                <w:ilvl w:val="0"/>
                <w:numId w:val="8"/>
              </w:numPr>
              <w:rPr>
                <w:sz w:val="18"/>
                <w:szCs w:val="18"/>
              </w:rPr>
            </w:pPr>
            <w:r>
              <w:rPr>
                <w:sz w:val="18"/>
                <w:szCs w:val="18"/>
              </w:rPr>
              <w:t>Communicates knowledge of instruction, assessment and evaluation.</w:t>
            </w:r>
          </w:p>
          <w:p w:rsidR="00D97917" w:rsidRPr="00A6080C" w:rsidRDefault="00D97917" w:rsidP="00792EF6">
            <w:pPr>
              <w:numPr>
                <w:ilvl w:val="0"/>
                <w:numId w:val="8"/>
                <w:ins w:id="1147" w:author="UWG" w:date="2011-02-16T17:33:00Z"/>
              </w:numPr>
              <w:rPr>
                <w:ins w:id="1148" w:author="UWG" w:date="2011-02-16T17:33:00Z"/>
                <w:sz w:val="18"/>
                <w:szCs w:val="18"/>
              </w:rPr>
            </w:pPr>
            <w:ins w:id="1149" w:author="UWG" w:date="2011-02-16T17:33:00Z">
              <w:r>
                <w:rPr>
                  <w:sz w:val="18"/>
                  <w:szCs w:val="18"/>
                </w:rPr>
                <w:t>Recognizes the components of a quality lesson.</w:t>
              </w:r>
            </w:ins>
          </w:p>
          <w:p w:rsidR="00D97917" w:rsidRPr="00A6080C" w:rsidRDefault="00D97917">
            <w:pPr>
              <w:rPr>
                <w:sz w:val="18"/>
                <w:szCs w:val="18"/>
              </w:rPr>
            </w:pPr>
          </w:p>
        </w:tc>
        <w:tc>
          <w:tcPr>
            <w:tcW w:w="2844" w:type="dxa"/>
            <w:tcPrChange w:id="1150" w:author=" " w:date="2011-03-07T14:14:00Z">
              <w:tcPr>
                <w:tcW w:w="2746" w:type="dxa"/>
              </w:tcPr>
            </w:tcPrChange>
          </w:tcPr>
          <w:p w:rsidR="00D97917" w:rsidRPr="00A6080C" w:rsidRDefault="00D97917">
            <w:pPr>
              <w:rPr>
                <w:b/>
                <w:sz w:val="18"/>
                <w:szCs w:val="18"/>
              </w:rPr>
            </w:pPr>
            <w:r>
              <w:rPr>
                <w:b/>
                <w:sz w:val="18"/>
                <w:szCs w:val="18"/>
              </w:rPr>
              <w:t>. . . and</w:t>
            </w:r>
          </w:p>
          <w:p w:rsidR="00D97917" w:rsidRPr="00A6080C" w:rsidRDefault="00D97917">
            <w:pPr>
              <w:numPr>
                <w:ilvl w:val="0"/>
                <w:numId w:val="8"/>
              </w:numPr>
              <w:rPr>
                <w:sz w:val="18"/>
                <w:szCs w:val="18"/>
              </w:rPr>
            </w:pPr>
            <w:r>
              <w:rPr>
                <w:sz w:val="18"/>
                <w:szCs w:val="18"/>
              </w:rPr>
              <w:t>Uses a variety of formal and informal monitoring practices.</w:t>
            </w:r>
          </w:p>
          <w:p w:rsidR="00D97917" w:rsidRPr="00A6080C" w:rsidDel="002B754F" w:rsidRDefault="00D97917">
            <w:pPr>
              <w:numPr>
                <w:ilvl w:val="0"/>
                <w:numId w:val="8"/>
              </w:numPr>
              <w:rPr>
                <w:del w:id="1151" w:author="Simmelink, Patti" w:date="2011-09-30T15:44:00Z"/>
                <w:sz w:val="18"/>
                <w:szCs w:val="18"/>
              </w:rPr>
            </w:pPr>
            <w:commentRangeStart w:id="1152"/>
            <w:del w:id="1153" w:author="Simmelink, Patti" w:date="2011-09-30T15:44:00Z">
              <w:r w:rsidDel="002B754F">
                <w:rPr>
                  <w:sz w:val="18"/>
                  <w:szCs w:val="18"/>
                </w:rPr>
                <w:delText>Implements the personnel evaluation system with fidelity and consistency</w:delText>
              </w:r>
              <w:commentRangeEnd w:id="1152"/>
              <w:r w:rsidDel="002B754F">
                <w:rPr>
                  <w:rStyle w:val="CommentReference"/>
                  <w:vanish/>
                </w:rPr>
                <w:commentReference w:id="1152"/>
              </w:r>
              <w:r w:rsidDel="002B754F">
                <w:rPr>
                  <w:sz w:val="18"/>
                  <w:szCs w:val="18"/>
                </w:rPr>
                <w:delText>.</w:delText>
              </w:r>
            </w:del>
          </w:p>
          <w:p w:rsidR="00D97917" w:rsidRPr="00A6080C" w:rsidDel="00792EF6" w:rsidRDefault="00D97917">
            <w:pPr>
              <w:numPr>
                <w:ilvl w:val="0"/>
                <w:numId w:val="8"/>
              </w:numPr>
              <w:rPr>
                <w:del w:id="1154" w:author="UWG" w:date="2011-02-16T17:33:00Z"/>
                <w:sz w:val="18"/>
                <w:szCs w:val="18"/>
              </w:rPr>
            </w:pPr>
            <w:del w:id="1155" w:author="UWG" w:date="2011-02-16T17:33:00Z">
              <w:r>
                <w:rPr>
                  <w:sz w:val="18"/>
                  <w:szCs w:val="18"/>
                </w:rPr>
                <w:delText>Recognizes and evaluates the components of a quality lesson.</w:delText>
              </w:r>
            </w:del>
          </w:p>
          <w:p w:rsidR="00D97917" w:rsidRPr="00A6080C" w:rsidRDefault="00D97917">
            <w:pPr>
              <w:numPr>
                <w:ilvl w:val="0"/>
                <w:numId w:val="8"/>
              </w:numPr>
              <w:rPr>
                <w:sz w:val="18"/>
                <w:szCs w:val="18"/>
              </w:rPr>
            </w:pPr>
            <w:r>
              <w:rPr>
                <w:sz w:val="18"/>
                <w:szCs w:val="18"/>
              </w:rPr>
              <w:t>Initiates opportunities for teachers to engage in professional dialog and activities to support instruction and assessment practices</w:t>
            </w:r>
            <w:ins w:id="1156" w:author=" " w:date="2011-03-07T15:20:00Z">
              <w:r w:rsidR="009A66AD">
                <w:rPr>
                  <w:sz w:val="18"/>
                  <w:szCs w:val="18"/>
                </w:rPr>
                <w:t>.</w:t>
              </w:r>
            </w:ins>
          </w:p>
          <w:p w:rsidR="00D97917" w:rsidRPr="00A6080C" w:rsidRDefault="00D97917">
            <w:pPr>
              <w:numPr>
                <w:ilvl w:val="0"/>
                <w:numId w:val="8"/>
              </w:numPr>
              <w:rPr>
                <w:sz w:val="18"/>
                <w:szCs w:val="18"/>
              </w:rPr>
            </w:pPr>
            <w:commentRangeStart w:id="1157"/>
            <w:r>
              <w:rPr>
                <w:sz w:val="18"/>
                <w:szCs w:val="18"/>
              </w:rPr>
              <w:t>Provides opportunities for targeted professional learning as appropriate</w:t>
            </w:r>
            <w:commentRangeEnd w:id="1157"/>
            <w:r>
              <w:rPr>
                <w:rStyle w:val="CommentReference"/>
                <w:vanish/>
              </w:rPr>
              <w:commentReference w:id="1157"/>
            </w:r>
            <w:r>
              <w:rPr>
                <w:sz w:val="18"/>
                <w:szCs w:val="18"/>
              </w:rPr>
              <w:t>.</w:t>
            </w:r>
          </w:p>
          <w:p w:rsidR="00D97917" w:rsidRDefault="00D97917" w:rsidP="006130B6">
            <w:pPr>
              <w:rPr>
                <w:ins w:id="1158" w:author=" " w:date="2011-03-07T15:41:00Z"/>
                <w:sz w:val="18"/>
                <w:szCs w:val="18"/>
              </w:rPr>
            </w:pPr>
          </w:p>
          <w:p w:rsidR="002F265B" w:rsidRDefault="002F265B" w:rsidP="006130B6">
            <w:pPr>
              <w:rPr>
                <w:ins w:id="1159" w:author=" " w:date="2011-03-07T15:41:00Z"/>
                <w:sz w:val="18"/>
                <w:szCs w:val="18"/>
              </w:rPr>
            </w:pPr>
          </w:p>
          <w:p w:rsidR="002F265B" w:rsidRDefault="002F265B" w:rsidP="006130B6">
            <w:pPr>
              <w:rPr>
                <w:ins w:id="1160" w:author=" " w:date="2011-03-07T15:41:00Z"/>
                <w:sz w:val="18"/>
                <w:szCs w:val="18"/>
              </w:rPr>
            </w:pPr>
          </w:p>
          <w:p w:rsidR="002F265B" w:rsidRPr="00A6080C" w:rsidRDefault="002F265B" w:rsidP="006130B6">
            <w:pPr>
              <w:rPr>
                <w:sz w:val="18"/>
                <w:szCs w:val="18"/>
              </w:rPr>
            </w:pPr>
          </w:p>
        </w:tc>
        <w:tc>
          <w:tcPr>
            <w:tcW w:w="2844" w:type="dxa"/>
            <w:tcPrChange w:id="1161" w:author=" " w:date="2011-03-07T14:14:00Z">
              <w:tcPr>
                <w:tcW w:w="4152" w:type="dxa"/>
                <w:gridSpan w:val="2"/>
              </w:tcPr>
            </w:tcPrChange>
          </w:tcPr>
          <w:p w:rsidR="00D97917" w:rsidRPr="00A6080C" w:rsidRDefault="00D97917" w:rsidP="003E5977">
            <w:pPr>
              <w:rPr>
                <w:b/>
                <w:sz w:val="18"/>
                <w:szCs w:val="18"/>
              </w:rPr>
            </w:pPr>
            <w:r>
              <w:rPr>
                <w:b/>
                <w:sz w:val="18"/>
                <w:szCs w:val="18"/>
              </w:rPr>
              <w:t>. . . and</w:t>
            </w:r>
          </w:p>
          <w:p w:rsidR="00D97917" w:rsidRPr="00A6080C" w:rsidRDefault="00D97917" w:rsidP="006130B6">
            <w:pPr>
              <w:numPr>
                <w:ilvl w:val="0"/>
                <w:numId w:val="8"/>
              </w:numPr>
              <w:rPr>
                <w:sz w:val="18"/>
                <w:szCs w:val="18"/>
              </w:rPr>
            </w:pPr>
            <w:r>
              <w:rPr>
                <w:sz w:val="18"/>
                <w:szCs w:val="18"/>
              </w:rPr>
              <w:t>Monitors the fidelity and consistency of the implementation of research-based practice</w:t>
            </w:r>
            <w:del w:id="1162" w:author=" " w:date="2011-03-07T15:20:00Z">
              <w:r w:rsidDel="009A66AD">
                <w:rPr>
                  <w:sz w:val="18"/>
                  <w:szCs w:val="18"/>
                </w:rPr>
                <w:delText>s</w:delText>
              </w:r>
            </w:del>
            <w:r>
              <w:rPr>
                <w:sz w:val="18"/>
                <w:szCs w:val="18"/>
              </w:rPr>
              <w:t>.</w:t>
            </w:r>
          </w:p>
          <w:p w:rsidR="00D97917" w:rsidRPr="00A6080C" w:rsidDel="002B754F" w:rsidRDefault="00D97917">
            <w:pPr>
              <w:numPr>
                <w:ilvl w:val="0"/>
                <w:numId w:val="8"/>
              </w:numPr>
              <w:rPr>
                <w:del w:id="1163" w:author="Simmelink, Patti" w:date="2011-09-30T15:44:00Z"/>
                <w:sz w:val="18"/>
                <w:szCs w:val="18"/>
              </w:rPr>
            </w:pPr>
            <w:commentRangeStart w:id="1164"/>
            <w:del w:id="1165" w:author="Simmelink, Patti" w:date="2011-09-30T15:44:00Z">
              <w:r w:rsidDel="002B754F">
                <w:rPr>
                  <w:sz w:val="18"/>
                  <w:szCs w:val="18"/>
                </w:rPr>
                <w:delText>Assists staff in monitoring and analyzing their own practice</w:delText>
              </w:r>
              <w:commentRangeEnd w:id="1164"/>
              <w:r w:rsidDel="002B754F">
                <w:rPr>
                  <w:rStyle w:val="CommentReference"/>
                  <w:vanish/>
                </w:rPr>
                <w:commentReference w:id="1164"/>
              </w:r>
              <w:r w:rsidDel="002B754F">
                <w:rPr>
                  <w:sz w:val="18"/>
                  <w:szCs w:val="18"/>
                </w:rPr>
                <w:delText>.</w:delText>
              </w:r>
            </w:del>
          </w:p>
          <w:p w:rsidR="00D97917" w:rsidRPr="00A6080C" w:rsidRDefault="00D97917">
            <w:pPr>
              <w:numPr>
                <w:ilvl w:val="0"/>
                <w:numId w:val="8"/>
              </w:numPr>
              <w:rPr>
                <w:sz w:val="18"/>
                <w:szCs w:val="18"/>
              </w:rPr>
            </w:pPr>
            <w:del w:id="1166" w:author=" " w:date="2011-02-25T14:00:00Z">
              <w:r>
                <w:rPr>
                  <w:sz w:val="18"/>
                  <w:szCs w:val="18"/>
                </w:rPr>
                <w:delText xml:space="preserve">Encourages and challenges staff to reflect on what skills and knowledge are essential for individual </w:delText>
              </w:r>
              <w:commentRangeStart w:id="1167"/>
              <w:r>
                <w:rPr>
                  <w:sz w:val="18"/>
                  <w:szCs w:val="18"/>
                </w:rPr>
                <w:delText>professional growth</w:delText>
              </w:r>
              <w:commentRangeEnd w:id="1167"/>
              <w:r>
                <w:rPr>
                  <w:rStyle w:val="CommentReference"/>
                  <w:vanish/>
                </w:rPr>
                <w:commentReference w:id="1167"/>
              </w:r>
              <w:r>
                <w:rPr>
                  <w:sz w:val="18"/>
                  <w:szCs w:val="18"/>
                </w:rPr>
                <w:delText>.</w:delText>
              </w:r>
            </w:del>
            <w:ins w:id="1168" w:author=" " w:date="2011-02-25T14:00:00Z">
              <w:r>
                <w:rPr>
                  <w:sz w:val="18"/>
                  <w:szCs w:val="18"/>
                </w:rPr>
                <w:t xml:space="preserve">Empowers staff to reflect on the instructional skills and knowledge needed to positively impact student achievement.  </w:t>
              </w:r>
            </w:ins>
          </w:p>
          <w:p w:rsidR="00D97917" w:rsidRPr="00A6080C" w:rsidRDefault="00D97917">
            <w:pPr>
              <w:ind w:left="360"/>
              <w:rPr>
                <w:sz w:val="18"/>
                <w:szCs w:val="18"/>
              </w:rPr>
            </w:pPr>
          </w:p>
          <w:p w:rsidR="00D97917" w:rsidRPr="00A6080C" w:rsidRDefault="00D97917">
            <w:pPr>
              <w:ind w:left="360"/>
              <w:rPr>
                <w:sz w:val="18"/>
                <w:szCs w:val="18"/>
              </w:rPr>
            </w:pPr>
          </w:p>
          <w:p w:rsidR="00D97917" w:rsidRPr="00A6080C" w:rsidRDefault="00D97917">
            <w:pPr>
              <w:rPr>
                <w:sz w:val="18"/>
                <w:szCs w:val="18"/>
              </w:rPr>
            </w:pPr>
          </w:p>
        </w:tc>
      </w:tr>
      <w:tr w:rsidR="006130B6" w:rsidRPr="00A6080C">
        <w:trPr>
          <w:cantSplit/>
          <w:trHeight w:val="2033"/>
        </w:trPr>
        <w:tc>
          <w:tcPr>
            <w:tcW w:w="11376" w:type="dxa"/>
            <w:gridSpan w:val="4"/>
          </w:tcPr>
          <w:p w:rsidR="00D97917" w:rsidRDefault="00D00358">
            <w:pPr>
              <w:rPr>
                <w:ins w:id="1169" w:author=" " w:date="2011-03-07T14:14:00Z"/>
                <w:sz w:val="18"/>
                <w:szCs w:val="18"/>
              </w:rPr>
            </w:pPr>
            <w:r>
              <w:rPr>
                <w:b/>
                <w:i/>
                <w:sz w:val="18"/>
                <w:szCs w:val="18"/>
              </w:rPr>
              <w:t>Examples of evidence:</w:t>
            </w:r>
            <w:r>
              <w:rPr>
                <w:sz w:val="18"/>
                <w:szCs w:val="18"/>
              </w:rPr>
              <w:t xml:space="preserve">  </w:t>
            </w:r>
            <w:del w:id="1170" w:author=" " w:date="2011-03-07T15:20:00Z">
              <w:r w:rsidDel="009A66AD">
                <w:rPr>
                  <w:sz w:val="18"/>
                  <w:szCs w:val="18"/>
                </w:rPr>
                <w:delText>Informal observation; assessment and lesson plan analysis; formal lesson observations; evidence of reflective practices, SIP, documented conversations</w:delText>
              </w:r>
            </w:del>
            <w:ins w:id="1171" w:author=" " w:date="2011-03-07T15:20:00Z">
              <w:r w:rsidR="009A66AD">
                <w:rPr>
                  <w:sz w:val="18"/>
                  <w:szCs w:val="18"/>
                </w:rPr>
                <w:t>SIP, assessment analysis, lesson plan analysis, informal observations, formal observations, documented conversations</w:t>
              </w:r>
            </w:ins>
          </w:p>
          <w:p w:rsidR="00D97917" w:rsidRDefault="00D97917">
            <w:pPr>
              <w:rPr>
                <w:ins w:id="1172" w:author=" " w:date="2011-03-07T14:14:00Z"/>
                <w:sz w:val="18"/>
                <w:szCs w:val="18"/>
              </w:rPr>
            </w:pPr>
          </w:p>
          <w:p w:rsidR="00D97917" w:rsidRDefault="00D97917">
            <w:pPr>
              <w:rPr>
                <w:ins w:id="1173" w:author=" " w:date="2011-03-07T14:14:00Z"/>
                <w:sz w:val="18"/>
                <w:szCs w:val="18"/>
              </w:rPr>
            </w:pPr>
          </w:p>
          <w:p w:rsidR="00D97917" w:rsidRDefault="00D97917">
            <w:pPr>
              <w:rPr>
                <w:ins w:id="1174" w:author=" " w:date="2011-03-07T14:14:00Z"/>
                <w:sz w:val="18"/>
                <w:szCs w:val="18"/>
              </w:rPr>
            </w:pPr>
          </w:p>
          <w:p w:rsidR="00D97917" w:rsidRDefault="00D97917">
            <w:pPr>
              <w:rPr>
                <w:ins w:id="1175" w:author=" " w:date="2011-03-07T14:14:00Z"/>
                <w:sz w:val="18"/>
                <w:szCs w:val="18"/>
              </w:rPr>
            </w:pPr>
          </w:p>
          <w:p w:rsidR="00D97917" w:rsidRDefault="00D97917">
            <w:pPr>
              <w:rPr>
                <w:ins w:id="1176" w:author=" " w:date="2011-03-07T15:41:00Z"/>
                <w:sz w:val="18"/>
                <w:szCs w:val="18"/>
              </w:rPr>
            </w:pPr>
          </w:p>
          <w:p w:rsidR="002F265B" w:rsidRDefault="002F265B">
            <w:pPr>
              <w:rPr>
                <w:ins w:id="1177" w:author=" " w:date="2011-03-07T15:41:00Z"/>
                <w:sz w:val="18"/>
                <w:szCs w:val="18"/>
              </w:rPr>
            </w:pPr>
          </w:p>
          <w:p w:rsidR="002F265B" w:rsidRDefault="002F265B">
            <w:pPr>
              <w:rPr>
                <w:ins w:id="1178" w:author=" " w:date="2011-03-07T14:14:00Z"/>
                <w:sz w:val="18"/>
                <w:szCs w:val="18"/>
              </w:rPr>
            </w:pPr>
          </w:p>
          <w:p w:rsidR="00D97917" w:rsidRDefault="00D97917">
            <w:pPr>
              <w:rPr>
                <w:ins w:id="1179" w:author=" " w:date="2011-03-07T14:14:00Z"/>
                <w:sz w:val="18"/>
                <w:szCs w:val="18"/>
              </w:rPr>
            </w:pPr>
          </w:p>
          <w:p w:rsidR="00D97917" w:rsidRDefault="00D97917">
            <w:pPr>
              <w:rPr>
                <w:ins w:id="1180" w:author=" " w:date="2011-03-07T14:14:00Z"/>
                <w:sz w:val="18"/>
                <w:szCs w:val="18"/>
              </w:rPr>
            </w:pPr>
          </w:p>
          <w:p w:rsidR="00D97917" w:rsidRDefault="00D97917">
            <w:pPr>
              <w:rPr>
                <w:ins w:id="1181" w:author=" " w:date="2011-03-07T14:14:00Z"/>
                <w:sz w:val="18"/>
                <w:szCs w:val="18"/>
              </w:rPr>
            </w:pPr>
          </w:p>
          <w:p w:rsidR="006130B6" w:rsidRPr="00A6080C" w:rsidRDefault="00D00358">
            <w:pPr>
              <w:rPr>
                <w:sz w:val="18"/>
                <w:szCs w:val="18"/>
              </w:rPr>
            </w:pPr>
            <w:del w:id="1182" w:author=" " w:date="2011-03-07T14:14:00Z">
              <w:r w:rsidDel="00D97917">
                <w:rPr>
                  <w:sz w:val="18"/>
                  <w:szCs w:val="18"/>
                </w:rPr>
                <w:delText xml:space="preserve">, </w:delText>
              </w:r>
            </w:del>
          </w:p>
        </w:tc>
      </w:tr>
      <w:tr w:rsidR="00D97917" w:rsidRPr="00A6080C">
        <w:trPr>
          <w:cantSplit/>
          <w:trHeight w:val="2033"/>
          <w:ins w:id="1183" w:author=" " w:date="2011-03-07T14:14:00Z"/>
        </w:trPr>
        <w:tc>
          <w:tcPr>
            <w:tcW w:w="11376" w:type="dxa"/>
            <w:gridSpan w:val="4"/>
          </w:tcPr>
          <w:p w:rsidR="00D97917" w:rsidRDefault="00D97917">
            <w:pPr>
              <w:rPr>
                <w:ins w:id="1184" w:author=" " w:date="2011-03-07T14:15:00Z"/>
                <w:b/>
                <w:i/>
                <w:sz w:val="18"/>
                <w:szCs w:val="18"/>
              </w:rPr>
            </w:pPr>
            <w:ins w:id="1185" w:author=" " w:date="2011-03-07T14:14:00Z">
              <w:r>
                <w:rPr>
                  <w:b/>
                  <w:i/>
                  <w:sz w:val="18"/>
                  <w:szCs w:val="18"/>
                </w:rPr>
                <w:t xml:space="preserve">Comments:  </w:t>
              </w:r>
            </w:ins>
          </w:p>
          <w:p w:rsidR="00D97917" w:rsidRDefault="00D97917">
            <w:pPr>
              <w:rPr>
                <w:ins w:id="1186" w:author=" " w:date="2011-03-07T14:15:00Z"/>
                <w:b/>
                <w:i/>
                <w:sz w:val="18"/>
                <w:szCs w:val="18"/>
              </w:rPr>
            </w:pPr>
          </w:p>
          <w:p w:rsidR="00D97917" w:rsidRDefault="00D97917">
            <w:pPr>
              <w:rPr>
                <w:ins w:id="1187" w:author=" " w:date="2011-03-07T15:41:00Z"/>
                <w:b/>
                <w:i/>
                <w:sz w:val="18"/>
                <w:szCs w:val="18"/>
              </w:rPr>
            </w:pPr>
          </w:p>
          <w:p w:rsidR="002F265B" w:rsidRDefault="002F265B">
            <w:pPr>
              <w:rPr>
                <w:ins w:id="1188" w:author=" " w:date="2011-03-07T14:15:00Z"/>
                <w:b/>
                <w:i/>
                <w:sz w:val="18"/>
                <w:szCs w:val="18"/>
              </w:rPr>
            </w:pPr>
          </w:p>
          <w:p w:rsidR="00D97917" w:rsidRDefault="00D97917">
            <w:pPr>
              <w:rPr>
                <w:ins w:id="1189" w:author=" " w:date="2011-03-07T14:15:00Z"/>
                <w:b/>
                <w:i/>
                <w:sz w:val="18"/>
                <w:szCs w:val="18"/>
              </w:rPr>
            </w:pPr>
          </w:p>
          <w:p w:rsidR="00D97917" w:rsidRDefault="00D97917">
            <w:pPr>
              <w:rPr>
                <w:ins w:id="1190" w:author=" " w:date="2011-03-07T14:15:00Z"/>
                <w:b/>
                <w:i/>
                <w:sz w:val="18"/>
                <w:szCs w:val="18"/>
              </w:rPr>
            </w:pPr>
          </w:p>
          <w:p w:rsidR="00D97917" w:rsidRDefault="00D97917">
            <w:pPr>
              <w:rPr>
                <w:ins w:id="1191" w:author=" " w:date="2011-03-07T14:15:00Z"/>
                <w:b/>
                <w:i/>
                <w:sz w:val="18"/>
                <w:szCs w:val="18"/>
              </w:rPr>
            </w:pPr>
          </w:p>
          <w:p w:rsidR="00D97917" w:rsidRDefault="00D97917">
            <w:pPr>
              <w:rPr>
                <w:ins w:id="1192" w:author=" " w:date="2011-03-07T14:15:00Z"/>
                <w:b/>
                <w:i/>
                <w:sz w:val="18"/>
                <w:szCs w:val="18"/>
              </w:rPr>
            </w:pPr>
          </w:p>
          <w:p w:rsidR="00D97917" w:rsidRDefault="00D97917">
            <w:pPr>
              <w:rPr>
                <w:ins w:id="1193" w:author=" " w:date="2011-03-07T14:15:00Z"/>
                <w:b/>
                <w:i/>
                <w:sz w:val="18"/>
                <w:szCs w:val="18"/>
              </w:rPr>
            </w:pPr>
          </w:p>
          <w:p w:rsidR="00D97917" w:rsidRDefault="00D97917">
            <w:pPr>
              <w:rPr>
                <w:ins w:id="1194" w:author=" " w:date="2011-03-07T14:15:00Z"/>
                <w:b/>
                <w:i/>
                <w:sz w:val="18"/>
                <w:szCs w:val="18"/>
              </w:rPr>
            </w:pPr>
          </w:p>
          <w:p w:rsidR="00D97917" w:rsidRDefault="00D97917">
            <w:pPr>
              <w:rPr>
                <w:ins w:id="1195" w:author=" " w:date="2011-03-07T14:15:00Z"/>
                <w:b/>
                <w:i/>
                <w:sz w:val="18"/>
                <w:szCs w:val="18"/>
              </w:rPr>
            </w:pPr>
          </w:p>
          <w:p w:rsidR="00D97917" w:rsidRDefault="00D97917">
            <w:pPr>
              <w:rPr>
                <w:ins w:id="1196" w:author=" " w:date="2011-03-07T14:15:00Z"/>
                <w:b/>
                <w:i/>
                <w:sz w:val="18"/>
                <w:szCs w:val="18"/>
              </w:rPr>
            </w:pPr>
          </w:p>
          <w:p w:rsidR="00D97917" w:rsidRDefault="00D97917">
            <w:pPr>
              <w:rPr>
                <w:ins w:id="1197" w:author=" " w:date="2011-03-07T14:14:00Z"/>
                <w:b/>
                <w:i/>
                <w:sz w:val="18"/>
                <w:szCs w:val="18"/>
              </w:rPr>
            </w:pPr>
          </w:p>
        </w:tc>
      </w:tr>
    </w:tbl>
    <w:p w:rsidR="00D97917" w:rsidRDefault="00AB54A2">
      <w:pPr>
        <w:rPr>
          <w:ins w:id="1198" w:author=" " w:date="2011-03-07T14:23:00Z"/>
        </w:rPr>
      </w:pPr>
      <w:r>
        <w:br w:type="page"/>
      </w:r>
    </w:p>
    <w:p w:rsidR="00D97917" w:rsidRDefault="00D97917">
      <w:pPr>
        <w:rPr>
          <w:ins w:id="1199" w:author=" " w:date="2011-03-07T14:23:00Z"/>
        </w:rPr>
      </w:pPr>
    </w:p>
    <w:p w:rsidR="00AB54A2" w:rsidRDefault="001B1368">
      <w:pPr>
        <w:rPr>
          <w:ins w:id="1200" w:author="Simmelink, Patti" w:date="2011-09-30T15:44:00Z"/>
          <w:b/>
          <w:bCs/>
          <w:sz w:val="22"/>
          <w:szCs w:val="22"/>
        </w:rPr>
      </w:pPr>
      <w:r>
        <w:rPr>
          <w:b/>
        </w:rPr>
        <w:t>Criterion</w:t>
      </w:r>
      <w:r w:rsidR="00AB54A2">
        <w:rPr>
          <w:b/>
        </w:rPr>
        <w:t xml:space="preserve"> #6: </w:t>
      </w:r>
      <w:r w:rsidR="00AB54A2">
        <w:rPr>
          <w:b/>
          <w:bCs/>
          <w:sz w:val="22"/>
          <w:szCs w:val="22"/>
        </w:rPr>
        <w:t>Manage human and fiscal resources to accomplish student achievement goals.</w:t>
      </w:r>
    </w:p>
    <w:p w:rsidR="002B754F" w:rsidRDefault="002B754F">
      <w:pPr>
        <w:rPr>
          <w:ins w:id="1201" w:author="Simmelink, Patti" w:date="2011-09-30T15:44:00Z"/>
          <w:b/>
          <w:bCs/>
          <w:sz w:val="22"/>
          <w:szCs w:val="22"/>
        </w:rPr>
      </w:pPr>
    </w:p>
    <w:p w:rsidR="002B754F" w:rsidRDefault="002B754F">
      <w:pPr>
        <w:rPr>
          <w:b/>
        </w:rPr>
      </w:pPr>
      <w:ins w:id="1202" w:author="Simmelink, Patti" w:date="2011-09-30T15:44:00Z">
        <w:r>
          <w:rPr>
            <w:b/>
            <w:noProof/>
          </w:rPr>
          <mc:AlternateContent>
            <mc:Choice Requires="wps">
              <w:drawing>
                <wp:anchor distT="0" distB="0" distL="114300" distR="114300" simplePos="0" relativeHeight="251671552"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7" name="Rectangle 7"/>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00.6pt;margin-top:2.35pt;width:12.2pt;height: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A0Cj2JZgIAABkFAAAOAAAAAAAAAAAAAAAAAC4CAABkcnMv&#10;ZTJvRG9jLnhtbFBLAQItABQABgAIAAAAIQB4MpYm3AAAAAgBAAAPAAAAAAAAAAAAAAAAAMAEAABk&#10;cnMvZG93bnJldi54bWxQSwUGAAAAAAQABADzAAAAyQUAAAAA&#10;" fillcolor="white [3201]" strokecolor="black [3200]" strokeweight=".25pt"/>
              </w:pict>
            </mc:Fallback>
          </mc:AlternateContent>
        </w:r>
        <w:r w:rsidRPr="008D2744">
          <w:rPr>
            <w:b/>
            <w:i/>
          </w:rPr>
          <w:t>Not Applicable</w:t>
        </w:r>
        <w:r>
          <w:rPr>
            <w:b/>
          </w:rPr>
          <w:t xml:space="preserve">    </w:t>
        </w:r>
      </w:ins>
    </w:p>
    <w:p w:rsidR="00AB54A2" w:rsidRDefault="00AB54A2">
      <w:pPr>
        <w:rPr>
          <w:b/>
          <w:sz w:val="18"/>
          <w:szCs w:val="18"/>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203" w:author=" " w:date="2011-02-25T14:10: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204">
          <w:tblGrid>
            <w:gridCol w:w="108"/>
            <w:gridCol w:w="2335"/>
            <w:gridCol w:w="2335"/>
            <w:gridCol w:w="2336"/>
            <w:gridCol w:w="4262"/>
            <w:gridCol w:w="108"/>
          </w:tblGrid>
        </w:tblGridChange>
      </w:tblGrid>
      <w:tr w:rsidR="00AB54A2" w:rsidRPr="00A6080C" w:rsidTr="00605126">
        <w:trPr>
          <w:cantSplit/>
          <w:trHeight w:val="467"/>
          <w:trPrChange w:id="1205" w:author=" " w:date="2011-02-25T14:10:00Z">
            <w:trPr>
              <w:gridAfter w:val="0"/>
              <w:cantSplit/>
            </w:trPr>
          </w:trPrChange>
        </w:trPr>
        <w:tc>
          <w:tcPr>
            <w:tcW w:w="11376" w:type="dxa"/>
            <w:gridSpan w:val="4"/>
            <w:shd w:val="clear" w:color="auto" w:fill="CCFFFF"/>
            <w:vAlign w:val="center"/>
            <w:tcPrChange w:id="1206" w:author=" " w:date="2011-02-25T14:10:00Z">
              <w:tcPr>
                <w:tcW w:w="11376" w:type="dxa"/>
                <w:gridSpan w:val="5"/>
                <w:shd w:val="clear" w:color="auto" w:fill="CCFFFF"/>
              </w:tcPr>
            </w:tcPrChange>
          </w:tcPr>
          <w:p w:rsidR="00F4120B" w:rsidRPr="00F4120B" w:rsidRDefault="00BC50AA" w:rsidP="00F4120B">
            <w:pPr>
              <w:pStyle w:val="ListParagraph"/>
              <w:numPr>
                <w:ilvl w:val="0"/>
                <w:numId w:val="32"/>
                <w:numberingChange w:id="1207" w:author="UWG" w:date="2011-02-16T17:09:00Z" w:original="%1:2:4:."/>
              </w:numPr>
              <w:ind w:left="432" w:hanging="270"/>
              <w:rPr>
                <w:del w:id="1208" w:author=" " w:date="2011-02-25T14:10:00Z"/>
                <w:b/>
                <w:sz w:val="18"/>
                <w:szCs w:val="18"/>
                <w:rPrChange w:id="1209" w:author=" " w:date="2011-03-07T15:18:00Z">
                  <w:rPr>
                    <w:del w:id="1210" w:author=" " w:date="2011-02-25T14:10:00Z"/>
                  </w:rPr>
                </w:rPrChange>
              </w:rPr>
              <w:pPrChange w:id="1211" w:author=" " w:date="2011-02-25T14:14:00Z">
                <w:pPr>
                  <w:numPr>
                    <w:numId w:val="18"/>
                  </w:numPr>
                  <w:ind w:left="810" w:hanging="360"/>
                </w:pPr>
              </w:pPrChange>
            </w:pPr>
            <w:ins w:id="1212" w:author=" " w:date="2011-02-25T14:12:00Z">
              <w:r w:rsidRPr="00BC50AA">
                <w:rPr>
                  <w:b/>
                  <w:sz w:val="18"/>
                  <w:szCs w:val="18"/>
                  <w:rPrChange w:id="1213" w:author=" " w:date="2011-03-07T15:18:00Z">
                    <w:rPr>
                      <w:sz w:val="16"/>
                      <w:szCs w:val="16"/>
                    </w:rPr>
                  </w:rPrChange>
                </w:rPr>
                <w:t>Prin</w:t>
              </w:r>
            </w:ins>
            <w:del w:id="1214" w:author=" " w:date="2011-02-25T14:12:00Z">
              <w:r w:rsidRPr="00BC50AA">
                <w:rPr>
                  <w:b/>
                  <w:sz w:val="18"/>
                  <w:szCs w:val="18"/>
                  <w:rPrChange w:id="1215" w:author=" " w:date="2011-03-07T15:18:00Z">
                    <w:rPr>
                      <w:sz w:val="16"/>
                      <w:szCs w:val="16"/>
                    </w:rPr>
                  </w:rPrChange>
                </w:rPr>
                <w:delText>Prin</w:delText>
              </w:r>
            </w:del>
            <w:r w:rsidRPr="00BC50AA">
              <w:rPr>
                <w:b/>
                <w:sz w:val="18"/>
                <w:szCs w:val="18"/>
                <w:rPrChange w:id="1216" w:author=" " w:date="2011-03-07T15:18:00Z">
                  <w:rPr>
                    <w:sz w:val="16"/>
                    <w:szCs w:val="16"/>
                  </w:rPr>
                </w:rPrChange>
              </w:rPr>
              <w:t xml:space="preserve">cipals establish processes for making sound budget decisions.  </w:t>
            </w:r>
          </w:p>
          <w:p w:rsidR="00F4120B" w:rsidRDefault="00F4120B" w:rsidP="00F4120B">
            <w:pPr>
              <w:pStyle w:val="ListParagraph"/>
              <w:numPr>
                <w:ilvl w:val="0"/>
                <w:numId w:val="32"/>
              </w:numPr>
              <w:ind w:left="432" w:hanging="270"/>
              <w:pPrChange w:id="1217" w:author=" " w:date="2011-02-25T14:14:00Z">
                <w:pPr/>
              </w:pPrChange>
            </w:pPr>
          </w:p>
        </w:tc>
      </w:tr>
      <w:tr w:rsidR="00D97917" w:rsidRPr="00A6080C" w:rsidTr="00D97917">
        <w:trPr>
          <w:cantSplit/>
          <w:trPrChange w:id="1218" w:author=" " w:date="2011-03-07T14:15:00Z">
            <w:trPr>
              <w:gridBefore w:val="1"/>
              <w:cantSplit/>
            </w:trPr>
          </w:trPrChange>
        </w:trPr>
        <w:tc>
          <w:tcPr>
            <w:tcW w:w="2844" w:type="dxa"/>
            <w:shd w:val="clear" w:color="auto" w:fill="E0E0E0"/>
            <w:vAlign w:val="center"/>
            <w:tcPrChange w:id="1219" w:author=" " w:date="2011-03-07T14:15:00Z">
              <w:tcPr>
                <w:tcW w:w="2335" w:type="dxa"/>
                <w:shd w:val="clear" w:color="auto" w:fill="E0E0E0"/>
                <w:vAlign w:val="center"/>
              </w:tcPr>
            </w:tcPrChange>
          </w:tcPr>
          <w:p w:rsidR="00D97917" w:rsidRPr="002B754F" w:rsidDel="002B754F" w:rsidRDefault="00D97917">
            <w:pPr>
              <w:jc w:val="center"/>
              <w:rPr>
                <w:del w:id="1220" w:author="Simmelink, Patti" w:date="2011-09-30T15:44:00Z"/>
                <w:b/>
                <w:sz w:val="14"/>
                <w:szCs w:val="14"/>
                <w:rPrChange w:id="1221" w:author="Simmelink, Patti" w:date="2011-09-30T15:44:00Z">
                  <w:rPr>
                    <w:del w:id="1222" w:author="Simmelink, Patti" w:date="2011-09-30T15:44:00Z"/>
                    <w:b/>
                    <w:sz w:val="18"/>
                    <w:szCs w:val="18"/>
                  </w:rPr>
                </w:rPrChange>
              </w:rPr>
            </w:pPr>
            <w:del w:id="1223" w:author="Simmelink, Patti" w:date="2011-09-30T15:44:00Z">
              <w:r w:rsidRPr="002B754F" w:rsidDel="002B754F">
                <w:rPr>
                  <w:b/>
                  <w:sz w:val="14"/>
                  <w:szCs w:val="14"/>
                  <w:rPrChange w:id="1224" w:author="Simmelink, Patti" w:date="2011-09-30T15:44:00Z">
                    <w:rPr>
                      <w:b/>
                      <w:sz w:val="18"/>
                      <w:szCs w:val="18"/>
                    </w:rPr>
                  </w:rPrChange>
                </w:rPr>
                <w:delText>Not Demonstrated</w:delText>
              </w:r>
            </w:del>
          </w:p>
          <w:p w:rsidR="002B754F" w:rsidRPr="002B754F" w:rsidRDefault="002B754F">
            <w:pPr>
              <w:jc w:val="center"/>
              <w:rPr>
                <w:ins w:id="1225" w:author="Simmelink, Patti" w:date="2011-09-30T15:44:00Z"/>
                <w:b/>
                <w:sz w:val="14"/>
                <w:szCs w:val="14"/>
                <w:rPrChange w:id="1226" w:author="Simmelink, Patti" w:date="2011-09-30T15:44:00Z">
                  <w:rPr>
                    <w:ins w:id="1227" w:author="Simmelink, Patti" w:date="2011-09-30T15:44:00Z"/>
                    <w:b/>
                    <w:sz w:val="18"/>
                    <w:szCs w:val="18"/>
                  </w:rPr>
                </w:rPrChange>
              </w:rPr>
            </w:pPr>
          </w:p>
          <w:p w:rsidR="00D97917" w:rsidRPr="00A6080C" w:rsidRDefault="00D97917">
            <w:pPr>
              <w:jc w:val="center"/>
              <w:rPr>
                <w:b/>
                <w:sz w:val="18"/>
                <w:szCs w:val="18"/>
              </w:rPr>
            </w:pPr>
            <w:r>
              <w:rPr>
                <w:b/>
                <w:sz w:val="18"/>
                <w:szCs w:val="18"/>
              </w:rPr>
              <w:t>Unsatisfactory</w:t>
            </w:r>
          </w:p>
          <w:p w:rsidR="00D97917" w:rsidRPr="00A6080C" w:rsidRDefault="00D97917">
            <w:pPr>
              <w:jc w:val="center"/>
              <w:rPr>
                <w:b/>
                <w:sz w:val="18"/>
                <w:szCs w:val="18"/>
              </w:rPr>
            </w:pPr>
            <w:r>
              <w:rPr>
                <w:b/>
                <w:sz w:val="18"/>
                <w:szCs w:val="18"/>
              </w:rPr>
              <w:t>(Comment Required)</w:t>
            </w:r>
          </w:p>
        </w:tc>
        <w:tc>
          <w:tcPr>
            <w:tcW w:w="2844" w:type="dxa"/>
            <w:shd w:val="clear" w:color="auto" w:fill="E0E0E0"/>
            <w:vAlign w:val="center"/>
            <w:tcPrChange w:id="1228" w:author=" " w:date="2011-03-07T14:15:00Z">
              <w:tcPr>
                <w:tcW w:w="2335" w:type="dxa"/>
                <w:shd w:val="clear" w:color="auto" w:fill="E0E0E0"/>
                <w:vAlign w:val="center"/>
              </w:tcPr>
            </w:tcPrChange>
          </w:tcPr>
          <w:p w:rsidR="00D97917" w:rsidRPr="00A6080C" w:rsidRDefault="00D97917">
            <w:pPr>
              <w:jc w:val="center"/>
              <w:rPr>
                <w:b/>
                <w:sz w:val="18"/>
                <w:szCs w:val="18"/>
              </w:rPr>
            </w:pPr>
            <w:r>
              <w:rPr>
                <w:b/>
                <w:sz w:val="18"/>
                <w:szCs w:val="18"/>
              </w:rPr>
              <w:t>Developing</w:t>
            </w:r>
          </w:p>
        </w:tc>
        <w:tc>
          <w:tcPr>
            <w:tcW w:w="2844" w:type="dxa"/>
            <w:shd w:val="clear" w:color="auto" w:fill="E0E0E0"/>
            <w:vAlign w:val="center"/>
            <w:tcPrChange w:id="1229" w:author=" " w:date="2011-03-07T14:15:00Z">
              <w:tcPr>
                <w:tcW w:w="2336" w:type="dxa"/>
                <w:shd w:val="clear" w:color="auto" w:fill="E0E0E0"/>
                <w:vAlign w:val="center"/>
              </w:tcPr>
            </w:tcPrChange>
          </w:tcPr>
          <w:p w:rsidR="00D97917" w:rsidRPr="00A6080C" w:rsidRDefault="00D97917">
            <w:pPr>
              <w:jc w:val="center"/>
              <w:rPr>
                <w:b/>
                <w:sz w:val="18"/>
                <w:szCs w:val="18"/>
              </w:rPr>
            </w:pPr>
            <w:r>
              <w:rPr>
                <w:b/>
                <w:sz w:val="18"/>
                <w:szCs w:val="18"/>
              </w:rPr>
              <w:t xml:space="preserve">Proficient </w:t>
            </w:r>
          </w:p>
        </w:tc>
        <w:tc>
          <w:tcPr>
            <w:tcW w:w="2844" w:type="dxa"/>
            <w:shd w:val="clear" w:color="auto" w:fill="E0E0E0"/>
            <w:vAlign w:val="center"/>
            <w:tcPrChange w:id="1230" w:author=" " w:date="2011-03-07T14:15:00Z">
              <w:tcPr>
                <w:tcW w:w="4370" w:type="dxa"/>
                <w:gridSpan w:val="2"/>
                <w:shd w:val="clear" w:color="auto" w:fill="E0E0E0"/>
                <w:vAlign w:val="center"/>
              </w:tcPr>
            </w:tcPrChange>
          </w:tcPr>
          <w:p w:rsidR="00F4120B" w:rsidRDefault="00D97917">
            <w:pPr>
              <w:jc w:val="center"/>
              <w:rPr>
                <w:del w:id="1231" w:author=" " w:date="2011-03-07T14:39:00Z"/>
                <w:b/>
                <w:sz w:val="18"/>
                <w:szCs w:val="18"/>
              </w:rPr>
            </w:pPr>
            <w:r>
              <w:rPr>
                <w:b/>
                <w:sz w:val="18"/>
                <w:szCs w:val="18"/>
              </w:rPr>
              <w:t>Accomplished</w:t>
            </w:r>
          </w:p>
          <w:p w:rsidR="00F4120B" w:rsidRDefault="00D97917">
            <w:pPr>
              <w:jc w:val="center"/>
              <w:rPr>
                <w:b/>
                <w:sz w:val="18"/>
                <w:szCs w:val="18"/>
              </w:rPr>
            </w:pPr>
            <w:del w:id="1232" w:author=" " w:date="2011-03-07T14:39:00Z">
              <w:r w:rsidDel="00992B34">
                <w:rPr>
                  <w:b/>
                  <w:sz w:val="18"/>
                  <w:szCs w:val="18"/>
                </w:rPr>
                <w:delText>Design Notes</w:delText>
              </w:r>
            </w:del>
          </w:p>
        </w:tc>
      </w:tr>
      <w:tr w:rsidR="00D97917" w:rsidRPr="00A6080C" w:rsidTr="00D97917">
        <w:trPr>
          <w:cantSplit/>
          <w:trHeight w:val="5696"/>
          <w:trPrChange w:id="1233" w:author=" " w:date="2011-03-07T14:22:00Z">
            <w:trPr>
              <w:gridBefore w:val="1"/>
              <w:cantSplit/>
              <w:trHeight w:val="8981"/>
            </w:trPr>
          </w:trPrChange>
        </w:trPr>
        <w:tc>
          <w:tcPr>
            <w:tcW w:w="2844" w:type="dxa"/>
            <w:tcPrChange w:id="1234" w:author=" " w:date="2011-03-07T14:22:00Z">
              <w:tcPr>
                <w:tcW w:w="2335" w:type="dxa"/>
              </w:tcPr>
            </w:tcPrChange>
          </w:tcPr>
          <w:p w:rsidR="00D97917" w:rsidRPr="00A6080C" w:rsidRDefault="00D97917">
            <w:pPr>
              <w:rPr>
                <w:b/>
                <w:sz w:val="18"/>
                <w:szCs w:val="18"/>
              </w:rPr>
            </w:pPr>
          </w:p>
          <w:p w:rsidR="00D97917" w:rsidRPr="00A6080C" w:rsidRDefault="00D97917">
            <w:pPr>
              <w:numPr>
                <w:ilvl w:val="0"/>
                <w:numId w:val="10"/>
              </w:numPr>
              <w:rPr>
                <w:sz w:val="18"/>
                <w:szCs w:val="18"/>
              </w:rPr>
            </w:pPr>
            <w:r>
              <w:rPr>
                <w:sz w:val="18"/>
                <w:szCs w:val="18"/>
              </w:rPr>
              <w:t xml:space="preserve">Not </w:t>
            </w:r>
            <w:del w:id="1235" w:author=" " w:date="2011-02-25T14:16:00Z">
              <w:r>
                <w:rPr>
                  <w:sz w:val="18"/>
                  <w:szCs w:val="18"/>
                </w:rPr>
                <w:delText>looked for</w:delText>
              </w:r>
            </w:del>
            <w:ins w:id="1236" w:author="Simmelink, Patti" w:date="2011-09-30T15:45:00Z">
              <w:r w:rsidR="002B754F">
                <w:rPr>
                  <w:sz w:val="18"/>
                  <w:szCs w:val="18"/>
                </w:rPr>
                <w:t>demonstrated at this time</w:t>
              </w:r>
            </w:ins>
            <w:ins w:id="1237" w:author=" " w:date="2011-02-25T14:16:00Z">
              <w:del w:id="1238" w:author="Simmelink, Patti" w:date="2011-09-30T15:45:00Z">
                <w:r w:rsidDel="002B754F">
                  <w:rPr>
                    <w:sz w:val="18"/>
                    <w:szCs w:val="18"/>
                  </w:rPr>
                  <w:delText>applicable</w:delText>
                </w:r>
              </w:del>
            </w:ins>
            <w:r>
              <w:rPr>
                <w:sz w:val="18"/>
                <w:szCs w:val="18"/>
              </w:rPr>
              <w:t>.</w:t>
            </w:r>
          </w:p>
          <w:p w:rsidR="002B754F" w:rsidRDefault="002B754F">
            <w:pPr>
              <w:jc w:val="center"/>
              <w:rPr>
                <w:ins w:id="1239" w:author="Simmelink, Patti" w:date="2011-09-30T15:45:00Z"/>
                <w:sz w:val="18"/>
                <w:szCs w:val="18"/>
              </w:rPr>
            </w:pPr>
          </w:p>
          <w:p w:rsidR="00D97917" w:rsidRPr="00A6080C" w:rsidRDefault="00D97917">
            <w:pPr>
              <w:jc w:val="center"/>
              <w:rPr>
                <w:sz w:val="18"/>
                <w:szCs w:val="18"/>
              </w:rPr>
            </w:pPr>
            <w:r>
              <w:rPr>
                <w:sz w:val="18"/>
                <w:szCs w:val="18"/>
              </w:rPr>
              <w:t>or</w:t>
            </w:r>
          </w:p>
          <w:p w:rsidR="00D97917" w:rsidRPr="00A6080C" w:rsidRDefault="00D97917">
            <w:pPr>
              <w:numPr>
                <w:ilvl w:val="0"/>
                <w:numId w:val="10"/>
              </w:numPr>
              <w:rPr>
                <w:sz w:val="18"/>
                <w:szCs w:val="18"/>
              </w:rPr>
            </w:pPr>
            <w:del w:id="1240" w:author="Simmelink, Patti" w:date="2011-09-30T15:45:00Z">
              <w:r w:rsidDel="002B754F">
                <w:rPr>
                  <w:sz w:val="18"/>
                  <w:szCs w:val="18"/>
                </w:rPr>
                <w:delText>Minimum requirement not met. (Comment required.)</w:delText>
              </w:r>
            </w:del>
            <w:ins w:id="1241" w:author="Simmelink, Patti" w:date="2011-09-30T15:45:00Z">
              <w:r w:rsidR="002B754F">
                <w:rPr>
                  <w:sz w:val="18"/>
                  <w:szCs w:val="18"/>
                </w:rPr>
                <w:t>Unsatisfactory.</w:t>
              </w:r>
            </w:ins>
          </w:p>
          <w:p w:rsidR="00D97917" w:rsidRPr="00A6080C" w:rsidRDefault="00D97917">
            <w:pPr>
              <w:rPr>
                <w:sz w:val="18"/>
                <w:szCs w:val="18"/>
              </w:rPr>
            </w:pPr>
          </w:p>
          <w:p w:rsidR="00D97917" w:rsidRPr="00A6080C" w:rsidRDefault="00D97917">
            <w:pPr>
              <w:ind w:left="288"/>
              <w:rPr>
                <w:sz w:val="18"/>
                <w:szCs w:val="18"/>
              </w:rPr>
            </w:pPr>
          </w:p>
        </w:tc>
        <w:tc>
          <w:tcPr>
            <w:tcW w:w="2844" w:type="dxa"/>
            <w:tcPrChange w:id="1242" w:author=" " w:date="2011-03-07T14:22:00Z">
              <w:tcPr>
                <w:tcW w:w="2335" w:type="dxa"/>
              </w:tcPr>
            </w:tcPrChange>
          </w:tcPr>
          <w:p w:rsidR="00F4120B" w:rsidRDefault="00F4120B" w:rsidP="00F4120B">
            <w:pPr>
              <w:rPr>
                <w:ins w:id="1243" w:author=" " w:date="2011-02-28T18:12:00Z"/>
                <w:sz w:val="18"/>
                <w:szCs w:val="18"/>
              </w:rPr>
              <w:pPrChange w:id="1244" w:author=" " w:date="2011-02-28T18:12:00Z">
                <w:pPr>
                  <w:ind w:left="288"/>
                </w:pPr>
              </w:pPrChange>
            </w:pPr>
          </w:p>
          <w:p w:rsidR="00D97917" w:rsidRPr="00A6080C" w:rsidDel="00605126" w:rsidRDefault="00D97917">
            <w:pPr>
              <w:numPr>
                <w:ilvl w:val="0"/>
                <w:numId w:val="6"/>
              </w:numPr>
              <w:rPr>
                <w:del w:id="1245" w:author=" " w:date="2011-02-25T14:11:00Z"/>
                <w:sz w:val="18"/>
                <w:szCs w:val="18"/>
              </w:rPr>
            </w:pPr>
            <w:r>
              <w:rPr>
                <w:sz w:val="18"/>
                <w:szCs w:val="18"/>
              </w:rPr>
              <w:t>Assess</w:t>
            </w:r>
            <w:ins w:id="1246" w:author=" " w:date="2011-03-07T15:21:00Z">
              <w:r w:rsidR="009A66AD">
                <w:rPr>
                  <w:sz w:val="18"/>
                  <w:szCs w:val="18"/>
                </w:rPr>
                <w:t>es</w:t>
              </w:r>
            </w:ins>
            <w:r>
              <w:rPr>
                <w:sz w:val="18"/>
                <w:szCs w:val="18"/>
              </w:rPr>
              <w:t xml:space="preserve"> the resource needs of teachers and staff.</w:t>
            </w:r>
          </w:p>
          <w:p w:rsidR="00F4120B" w:rsidRDefault="00F4120B" w:rsidP="00F4120B">
            <w:pPr>
              <w:numPr>
                <w:ilvl w:val="0"/>
                <w:numId w:val="6"/>
              </w:numPr>
              <w:rPr>
                <w:sz w:val="18"/>
                <w:szCs w:val="18"/>
              </w:rPr>
              <w:pPrChange w:id="1247" w:author=" " w:date="2011-02-25T14:11:00Z">
                <w:pPr>
                  <w:ind w:left="288"/>
                </w:pPr>
              </w:pPrChange>
            </w:pPr>
          </w:p>
          <w:p w:rsidR="00D97917" w:rsidRPr="00A6080C" w:rsidRDefault="00D97917" w:rsidP="00221121">
            <w:pPr>
              <w:numPr>
                <w:ilvl w:val="0"/>
                <w:numId w:val="10"/>
              </w:numPr>
              <w:rPr>
                <w:sz w:val="18"/>
                <w:szCs w:val="18"/>
              </w:rPr>
            </w:pPr>
            <w:r>
              <w:rPr>
                <w:sz w:val="18"/>
                <w:szCs w:val="18"/>
              </w:rPr>
              <w:t>Understands the importance of clear expectations, structures, and procedures for managing fiscal resources.</w:t>
            </w:r>
          </w:p>
          <w:p w:rsidR="00D97917" w:rsidRPr="00A6080C" w:rsidRDefault="00D97917" w:rsidP="00221121">
            <w:pPr>
              <w:numPr>
                <w:ilvl w:val="0"/>
                <w:numId w:val="10"/>
                <w:ins w:id="1248" w:author="UWG" w:date="2011-02-16T17:37:00Z"/>
              </w:numPr>
              <w:rPr>
                <w:ins w:id="1249" w:author="UWG" w:date="2011-02-16T17:37:00Z"/>
                <w:sz w:val="18"/>
                <w:szCs w:val="18"/>
              </w:rPr>
            </w:pPr>
            <w:ins w:id="1250" w:author="UWG" w:date="2011-02-16T17:37:00Z">
              <w:r>
                <w:rPr>
                  <w:sz w:val="18"/>
                  <w:szCs w:val="18"/>
                </w:rPr>
                <w:t>Understands the school funding, budget development, and budget management processes.</w:t>
              </w:r>
            </w:ins>
          </w:p>
          <w:p w:rsidR="00D97917" w:rsidRPr="00A6080C" w:rsidRDefault="00D97917" w:rsidP="00221121">
            <w:pPr>
              <w:numPr>
                <w:ilvl w:val="0"/>
                <w:numId w:val="10"/>
                <w:ins w:id="1251" w:author="UWG" w:date="2011-02-16T17:38:00Z"/>
              </w:numPr>
              <w:rPr>
                <w:ins w:id="1252" w:author="UWG" w:date="2011-02-16T17:37:00Z"/>
                <w:sz w:val="18"/>
                <w:szCs w:val="18"/>
              </w:rPr>
            </w:pPr>
            <w:ins w:id="1253" w:author="UWG" w:date="2011-02-16T17:38:00Z">
              <w:r>
                <w:rPr>
                  <w:sz w:val="18"/>
                  <w:szCs w:val="18"/>
                </w:rPr>
                <w:t xml:space="preserve">Understands the importance of non-fiscal resources (e.g., personnel, time, </w:t>
              </w:r>
            </w:ins>
            <w:ins w:id="1254" w:author="UWG" w:date="2011-02-16T17:39:00Z">
              <w:r>
                <w:rPr>
                  <w:sz w:val="18"/>
                  <w:szCs w:val="18"/>
                </w:rPr>
                <w:t xml:space="preserve">materials, </w:t>
              </w:r>
            </w:ins>
            <w:ins w:id="1255" w:author="UWG" w:date="2011-02-16T17:38:00Z">
              <w:r>
                <w:rPr>
                  <w:sz w:val="18"/>
                  <w:szCs w:val="18"/>
                </w:rPr>
                <w:t>etc.) in the effectiveness of a school.</w:t>
              </w:r>
            </w:ins>
          </w:p>
        </w:tc>
        <w:tc>
          <w:tcPr>
            <w:tcW w:w="2844" w:type="dxa"/>
            <w:tcPrChange w:id="1256" w:author=" " w:date="2011-03-07T14:22:00Z">
              <w:tcPr>
                <w:tcW w:w="2336" w:type="dxa"/>
              </w:tcPr>
            </w:tcPrChange>
          </w:tcPr>
          <w:p w:rsidR="00D97917" w:rsidRPr="00A6080C" w:rsidRDefault="00D97917">
            <w:pPr>
              <w:rPr>
                <w:b/>
                <w:sz w:val="18"/>
                <w:szCs w:val="18"/>
              </w:rPr>
            </w:pPr>
            <w:r>
              <w:rPr>
                <w:b/>
                <w:sz w:val="18"/>
                <w:szCs w:val="18"/>
              </w:rPr>
              <w:t>. . . and</w:t>
            </w:r>
          </w:p>
          <w:p w:rsidR="00D97917" w:rsidRPr="00A6080C" w:rsidRDefault="00D97917">
            <w:pPr>
              <w:numPr>
                <w:ilvl w:val="0"/>
                <w:numId w:val="6"/>
              </w:numPr>
              <w:rPr>
                <w:sz w:val="18"/>
                <w:szCs w:val="18"/>
              </w:rPr>
            </w:pPr>
            <w:r>
              <w:rPr>
                <w:sz w:val="18"/>
                <w:szCs w:val="18"/>
              </w:rPr>
              <w:t>Allocates material resources in ways</w:t>
            </w:r>
          </w:p>
          <w:p w:rsidR="00D97917" w:rsidRPr="00A6080C" w:rsidRDefault="00D97917">
            <w:pPr>
              <w:ind w:right="-358"/>
              <w:rPr>
                <w:sz w:val="18"/>
                <w:szCs w:val="18"/>
              </w:rPr>
            </w:pPr>
            <w:r>
              <w:rPr>
                <w:sz w:val="18"/>
                <w:szCs w:val="18"/>
              </w:rPr>
              <w:t xml:space="preserve">       which support</w:t>
            </w:r>
            <w:ins w:id="1257" w:author=" " w:date="2011-02-28T18:12:00Z">
              <w:r>
                <w:rPr>
                  <w:sz w:val="18"/>
                  <w:szCs w:val="18"/>
                </w:rPr>
                <w:t xml:space="preserve"> </w:t>
              </w:r>
            </w:ins>
            <w:del w:id="1258" w:author=" " w:date="2011-02-28T18:12:00Z">
              <w:r>
                <w:rPr>
                  <w:sz w:val="18"/>
                  <w:szCs w:val="18"/>
                </w:rPr>
                <w:delText xml:space="preserve"> </w:delText>
              </w:r>
            </w:del>
            <w:r>
              <w:rPr>
                <w:sz w:val="18"/>
                <w:szCs w:val="18"/>
              </w:rPr>
              <w:t xml:space="preserve">student      </w:t>
            </w:r>
          </w:p>
          <w:p w:rsidR="00D97917" w:rsidRPr="00A6080C" w:rsidRDefault="00D97917">
            <w:pPr>
              <w:ind w:left="288"/>
              <w:rPr>
                <w:sz w:val="18"/>
                <w:szCs w:val="18"/>
              </w:rPr>
            </w:pPr>
            <w:r>
              <w:rPr>
                <w:sz w:val="18"/>
                <w:szCs w:val="18"/>
              </w:rPr>
              <w:t>achievement.</w:t>
            </w:r>
          </w:p>
          <w:p w:rsidR="00D97917" w:rsidRPr="00A6080C" w:rsidRDefault="00D97917">
            <w:pPr>
              <w:numPr>
                <w:ilvl w:val="0"/>
                <w:numId w:val="6"/>
              </w:numPr>
              <w:rPr>
                <w:sz w:val="18"/>
                <w:szCs w:val="18"/>
              </w:rPr>
            </w:pPr>
            <w:r>
              <w:rPr>
                <w:sz w:val="18"/>
                <w:szCs w:val="18"/>
              </w:rPr>
              <w:t>Allocates professional learning resources in ways which support student achievement.</w:t>
            </w:r>
          </w:p>
          <w:p w:rsidR="00D97917" w:rsidRPr="00A6080C" w:rsidRDefault="00D97917">
            <w:pPr>
              <w:numPr>
                <w:ilvl w:val="0"/>
                <w:numId w:val="6"/>
              </w:numPr>
              <w:rPr>
                <w:sz w:val="18"/>
                <w:szCs w:val="18"/>
              </w:rPr>
            </w:pPr>
            <w:r>
              <w:rPr>
                <w:sz w:val="18"/>
                <w:szCs w:val="18"/>
              </w:rPr>
              <w:t xml:space="preserve">Allocates </w:t>
            </w:r>
            <w:ins w:id="1259" w:author="UWG" w:date="2011-02-16T17:40:00Z">
              <w:r>
                <w:rPr>
                  <w:sz w:val="18"/>
                  <w:szCs w:val="18"/>
                </w:rPr>
                <w:t xml:space="preserve">and protects </w:t>
              </w:r>
            </w:ins>
            <w:r>
              <w:rPr>
                <w:sz w:val="18"/>
                <w:szCs w:val="18"/>
              </w:rPr>
              <w:t>time resources in ways which support student achievement.</w:t>
            </w:r>
          </w:p>
          <w:p w:rsidR="00D97917" w:rsidRPr="00A6080C" w:rsidDel="002B754F" w:rsidRDefault="00D97917">
            <w:pPr>
              <w:numPr>
                <w:ilvl w:val="0"/>
                <w:numId w:val="6"/>
              </w:numPr>
              <w:rPr>
                <w:del w:id="1260" w:author="Simmelink, Patti" w:date="2011-09-30T15:45:00Z"/>
                <w:sz w:val="18"/>
                <w:szCs w:val="18"/>
              </w:rPr>
            </w:pPr>
            <w:ins w:id="1261" w:author=" " w:date="2011-02-25T14:19:00Z">
              <w:del w:id="1262" w:author="Simmelink, Patti" w:date="2011-09-30T15:45:00Z">
                <w:r w:rsidDel="002B754F">
                  <w:rPr>
                    <w:sz w:val="18"/>
                    <w:szCs w:val="18"/>
                  </w:rPr>
                  <w:delText>Uses data to create, manage</w:delText>
                </w:r>
              </w:del>
            </w:ins>
            <w:ins w:id="1263" w:author=" " w:date="2011-03-07T15:21:00Z">
              <w:del w:id="1264" w:author="Simmelink, Patti" w:date="2011-09-30T15:45:00Z">
                <w:r w:rsidR="009A66AD" w:rsidDel="002B754F">
                  <w:rPr>
                    <w:sz w:val="18"/>
                    <w:szCs w:val="18"/>
                  </w:rPr>
                  <w:delText>,</w:delText>
                </w:r>
              </w:del>
            </w:ins>
            <w:ins w:id="1265" w:author=" " w:date="2011-02-25T14:19:00Z">
              <w:del w:id="1266" w:author="Simmelink, Patti" w:date="2011-09-30T15:45:00Z">
                <w:r w:rsidDel="002B754F">
                  <w:rPr>
                    <w:sz w:val="18"/>
                    <w:szCs w:val="18"/>
                  </w:rPr>
                  <w:delText xml:space="preserve"> and evaluate budget procedures.</w:delText>
                </w:r>
              </w:del>
            </w:ins>
          </w:p>
          <w:p w:rsidR="00F4120B" w:rsidRDefault="00D97917" w:rsidP="00F4120B">
            <w:pPr>
              <w:rPr>
                <w:del w:id="1267" w:author=" " w:date="2011-02-25T14:19:00Z"/>
                <w:sz w:val="18"/>
                <w:szCs w:val="18"/>
              </w:rPr>
              <w:pPrChange w:id="1268" w:author=" " w:date="2011-02-25T14:19:00Z">
                <w:pPr>
                  <w:numPr>
                    <w:numId w:val="6"/>
                  </w:numPr>
                  <w:tabs>
                    <w:tab w:val="num" w:pos="288"/>
                  </w:tabs>
                  <w:ind w:left="288" w:hanging="288"/>
                </w:pPr>
              </w:pPrChange>
            </w:pPr>
            <w:commentRangeStart w:id="1269"/>
            <w:del w:id="1270" w:author=" " w:date="2011-02-25T14:19:00Z">
              <w:r>
                <w:rPr>
                  <w:sz w:val="18"/>
                  <w:szCs w:val="18"/>
                </w:rPr>
                <w:delText xml:space="preserve">Implements process for input </w:delText>
              </w:r>
            </w:del>
            <w:del w:id="1271" w:author=" " w:date="2011-02-25T14:18:00Z">
              <w:r>
                <w:rPr>
                  <w:sz w:val="18"/>
                  <w:szCs w:val="18"/>
                </w:rPr>
                <w:delText>into budget decisions</w:delText>
              </w:r>
              <w:commentRangeEnd w:id="1269"/>
              <w:r>
                <w:rPr>
                  <w:rStyle w:val="CommentReference"/>
                  <w:vanish/>
                </w:rPr>
                <w:commentReference w:id="1269"/>
              </w:r>
            </w:del>
            <w:del w:id="1272" w:author=" " w:date="2011-02-25T14:19:00Z">
              <w:r>
                <w:rPr>
                  <w:sz w:val="18"/>
                  <w:szCs w:val="18"/>
                </w:rPr>
                <w:delText>.</w:delText>
              </w:r>
            </w:del>
          </w:p>
          <w:p w:rsidR="00F4120B" w:rsidRDefault="00D97917" w:rsidP="00F4120B">
            <w:pPr>
              <w:rPr>
                <w:del w:id="1273" w:author=" " w:date="2011-02-25T14:19:00Z"/>
                <w:sz w:val="18"/>
                <w:szCs w:val="18"/>
              </w:rPr>
              <w:pPrChange w:id="1274" w:author=" " w:date="2011-02-25T14:19:00Z">
                <w:pPr>
                  <w:numPr>
                    <w:numId w:val="6"/>
                  </w:numPr>
                  <w:tabs>
                    <w:tab w:val="num" w:pos="288"/>
                  </w:tabs>
                  <w:ind w:left="288" w:hanging="288"/>
                </w:pPr>
              </w:pPrChange>
            </w:pPr>
            <w:del w:id="1275" w:author=" " w:date="2011-02-25T14:19:00Z">
              <w:r>
                <w:rPr>
                  <w:sz w:val="18"/>
                  <w:szCs w:val="18"/>
                </w:rPr>
                <w:delText>Uses data to create, manage and evaluate budget procedures.</w:delText>
              </w:r>
            </w:del>
          </w:p>
          <w:p w:rsidR="00D97917" w:rsidRPr="00A6080C" w:rsidDel="002B754F" w:rsidRDefault="00D97917">
            <w:pPr>
              <w:numPr>
                <w:ilvl w:val="0"/>
                <w:numId w:val="6"/>
              </w:numPr>
              <w:rPr>
                <w:del w:id="1276" w:author="Simmelink, Patti" w:date="2011-09-30T15:46:00Z"/>
                <w:sz w:val="18"/>
                <w:szCs w:val="18"/>
              </w:rPr>
            </w:pPr>
            <w:ins w:id="1277" w:author=" " w:date="2011-02-25T14:19:00Z">
              <w:del w:id="1278" w:author="Simmelink, Patti" w:date="2011-09-30T15:46:00Z">
                <w:r w:rsidDel="002B754F">
                  <w:rPr>
                    <w:sz w:val="18"/>
                    <w:szCs w:val="18"/>
                  </w:rPr>
                  <w:delText>Communicates the structure and rationale for decisions about resource allocation.</w:delText>
                </w:r>
              </w:del>
            </w:ins>
          </w:p>
          <w:p w:rsidR="00D97917" w:rsidRPr="00A6080C" w:rsidRDefault="00D97917">
            <w:pPr>
              <w:ind w:left="288"/>
              <w:rPr>
                <w:sz w:val="18"/>
                <w:szCs w:val="18"/>
              </w:rPr>
            </w:pPr>
          </w:p>
          <w:p w:rsidR="00D97917" w:rsidRPr="00A6080C" w:rsidRDefault="00D97917" w:rsidP="006130B6">
            <w:pPr>
              <w:ind w:left="288"/>
              <w:rPr>
                <w:sz w:val="18"/>
                <w:szCs w:val="18"/>
              </w:rPr>
            </w:pPr>
          </w:p>
        </w:tc>
        <w:tc>
          <w:tcPr>
            <w:tcW w:w="2844" w:type="dxa"/>
            <w:tcPrChange w:id="1279" w:author=" " w:date="2011-03-07T14:22:00Z">
              <w:tcPr>
                <w:tcW w:w="4370" w:type="dxa"/>
                <w:gridSpan w:val="2"/>
              </w:tcPr>
            </w:tcPrChange>
          </w:tcPr>
          <w:p w:rsidR="00D97917" w:rsidRPr="00A6080C" w:rsidRDefault="00D97917">
            <w:pPr>
              <w:rPr>
                <w:b/>
                <w:sz w:val="18"/>
                <w:szCs w:val="18"/>
              </w:rPr>
            </w:pPr>
            <w:r>
              <w:rPr>
                <w:b/>
                <w:sz w:val="18"/>
                <w:szCs w:val="18"/>
              </w:rPr>
              <w:t>. . . and</w:t>
            </w:r>
          </w:p>
          <w:p w:rsidR="00D97917" w:rsidRPr="00A6080C" w:rsidRDefault="00D97917">
            <w:pPr>
              <w:numPr>
                <w:ilvl w:val="0"/>
                <w:numId w:val="6"/>
              </w:numPr>
              <w:rPr>
                <w:sz w:val="18"/>
                <w:szCs w:val="18"/>
              </w:rPr>
            </w:pPr>
            <w:r>
              <w:rPr>
                <w:sz w:val="18"/>
                <w:szCs w:val="18"/>
              </w:rPr>
              <w:t>Implements procedures that ensure the long-term viability of effective programs and practices.</w:t>
            </w:r>
          </w:p>
          <w:p w:rsidR="00D97917" w:rsidRPr="00A6080C" w:rsidDel="009A7D8B" w:rsidRDefault="00D97917">
            <w:pPr>
              <w:numPr>
                <w:ilvl w:val="0"/>
                <w:numId w:val="6"/>
              </w:numPr>
              <w:rPr>
                <w:del w:id="1280" w:author=" " w:date="2011-02-25T14:51:00Z"/>
                <w:sz w:val="18"/>
                <w:szCs w:val="18"/>
              </w:rPr>
            </w:pPr>
          </w:p>
          <w:p w:rsidR="00D97917" w:rsidRDefault="00BC50AA">
            <w:pPr>
              <w:numPr>
                <w:ilvl w:val="0"/>
                <w:numId w:val="6"/>
              </w:numPr>
              <w:rPr>
                <w:ins w:id="1281" w:author="Simmelink, Patti" w:date="2011-09-30T15:45:00Z"/>
                <w:sz w:val="18"/>
                <w:szCs w:val="18"/>
              </w:rPr>
            </w:pPr>
            <w:ins w:id="1282" w:author=" " w:date="2011-02-25T14:19:00Z">
              <w:r w:rsidRPr="00BC50AA">
                <w:rPr>
                  <w:sz w:val="18"/>
                  <w:szCs w:val="18"/>
                  <w:rPrChange w:id="1283" w:author=" " w:date="2011-02-28T18:07:00Z">
                    <w:rPr>
                      <w:color w:val="FF0000"/>
                      <w:sz w:val="18"/>
                      <w:szCs w:val="18"/>
                    </w:rPr>
                  </w:rPrChange>
                </w:rPr>
                <w:t>Implements process for input on resource allocation and budgetary decisions.</w:t>
              </w:r>
            </w:ins>
          </w:p>
          <w:p w:rsidR="002B754F" w:rsidRPr="00A6080C" w:rsidRDefault="002B754F">
            <w:pPr>
              <w:numPr>
                <w:ilvl w:val="0"/>
                <w:numId w:val="6"/>
              </w:numPr>
              <w:rPr>
                <w:sz w:val="18"/>
                <w:szCs w:val="18"/>
              </w:rPr>
            </w:pPr>
            <w:ins w:id="1284" w:author="Simmelink, Patti" w:date="2011-09-30T15:46:00Z">
              <w:r>
                <w:rPr>
                  <w:sz w:val="18"/>
                  <w:szCs w:val="18"/>
                </w:rPr>
                <w:t>Communicates the structure and rationale for decisions about resource allocation.</w:t>
              </w:r>
            </w:ins>
          </w:p>
          <w:p w:rsidR="00D97917" w:rsidRPr="00A6080C" w:rsidRDefault="00D97917">
            <w:pPr>
              <w:rPr>
                <w:sz w:val="18"/>
                <w:szCs w:val="18"/>
              </w:rPr>
            </w:pPr>
            <w:r>
              <w:rPr>
                <w:sz w:val="18"/>
                <w:szCs w:val="18"/>
              </w:rPr>
              <w:t xml:space="preserve"> </w:t>
            </w:r>
          </w:p>
          <w:p w:rsidR="00D97917" w:rsidRPr="00A6080C" w:rsidRDefault="00D97917">
            <w:pPr>
              <w:rPr>
                <w:sz w:val="18"/>
                <w:szCs w:val="18"/>
              </w:rPr>
            </w:pPr>
          </w:p>
          <w:p w:rsidR="00D97917" w:rsidRPr="00A6080C" w:rsidRDefault="00D97917">
            <w:pPr>
              <w:jc w:val="center"/>
              <w:rPr>
                <w:sz w:val="18"/>
                <w:szCs w:val="18"/>
              </w:rPr>
            </w:pPr>
          </w:p>
        </w:tc>
      </w:tr>
      <w:tr w:rsidR="00520BA6" w:rsidRPr="00A6080C">
        <w:trPr>
          <w:cantSplit/>
        </w:trPr>
        <w:tc>
          <w:tcPr>
            <w:tcW w:w="11376" w:type="dxa"/>
            <w:gridSpan w:val="4"/>
          </w:tcPr>
          <w:p w:rsidR="00040ACB" w:rsidRPr="00A6080C" w:rsidRDefault="00D00358" w:rsidP="00040ACB">
            <w:pPr>
              <w:pStyle w:val="ListParagraph"/>
              <w:ind w:left="0"/>
              <w:contextualSpacing/>
              <w:rPr>
                <w:sz w:val="16"/>
                <w:szCs w:val="16"/>
              </w:rPr>
            </w:pPr>
            <w:r>
              <w:rPr>
                <w:b/>
                <w:i/>
                <w:sz w:val="18"/>
                <w:szCs w:val="18"/>
              </w:rPr>
              <w:t>Examples of evidence:</w:t>
            </w:r>
            <w:r>
              <w:rPr>
                <w:sz w:val="18"/>
                <w:szCs w:val="18"/>
              </w:rPr>
              <w:t xml:space="preserve">  </w:t>
            </w:r>
            <w:del w:id="1285" w:author=" " w:date="2011-03-07T15:21:00Z">
              <w:r w:rsidDel="009A66AD">
                <w:rPr>
                  <w:sz w:val="18"/>
                  <w:szCs w:val="18"/>
                </w:rPr>
                <w:delText>Budget plan; leadership team meeting minutes; survey(s); examples of protocol; School Improvement Plan, ASB, Grant management,</w:delText>
              </w:r>
            </w:del>
            <w:ins w:id="1286" w:author=" " w:date="2011-03-07T15:21:00Z">
              <w:r w:rsidR="009A66AD">
                <w:rPr>
                  <w:sz w:val="18"/>
                  <w:szCs w:val="18"/>
                </w:rPr>
                <w:t>SIP, budget plan, leadership team agendas/minutes, surveys, examples of protocol, Associated Student Body (ASB) protocols</w:t>
              </w:r>
            </w:ins>
          </w:p>
          <w:p w:rsidR="00520BA6" w:rsidRPr="00A6080C" w:rsidRDefault="00520BA6" w:rsidP="00040ACB">
            <w:pPr>
              <w:ind w:left="360"/>
              <w:rPr>
                <w:sz w:val="18"/>
                <w:szCs w:val="18"/>
              </w:rPr>
            </w:pPr>
          </w:p>
          <w:p w:rsidR="00520BA6" w:rsidRPr="00A6080C" w:rsidRDefault="00520BA6">
            <w:pPr>
              <w:rPr>
                <w:b/>
                <w:sz w:val="18"/>
                <w:szCs w:val="18"/>
              </w:rPr>
            </w:pPr>
          </w:p>
          <w:p w:rsidR="00520BA6" w:rsidRPr="00A6080C" w:rsidRDefault="00520BA6">
            <w:pPr>
              <w:rPr>
                <w:b/>
                <w:sz w:val="18"/>
                <w:szCs w:val="18"/>
              </w:rPr>
            </w:pPr>
          </w:p>
          <w:p w:rsidR="00520BA6" w:rsidRPr="00A6080C" w:rsidRDefault="00520BA6">
            <w:pPr>
              <w:rPr>
                <w:b/>
                <w:sz w:val="18"/>
                <w:szCs w:val="18"/>
              </w:rPr>
            </w:pPr>
          </w:p>
          <w:p w:rsidR="00520BA6" w:rsidRPr="00A6080C" w:rsidRDefault="00520BA6">
            <w:pPr>
              <w:rPr>
                <w:b/>
                <w:sz w:val="18"/>
                <w:szCs w:val="18"/>
              </w:rPr>
            </w:pPr>
          </w:p>
          <w:p w:rsidR="00520BA6" w:rsidRDefault="00520BA6">
            <w:pPr>
              <w:rPr>
                <w:ins w:id="1287" w:author=" " w:date="2011-03-07T15:42:00Z"/>
                <w:b/>
                <w:sz w:val="18"/>
                <w:szCs w:val="18"/>
              </w:rPr>
            </w:pPr>
          </w:p>
          <w:p w:rsidR="007D7DD8" w:rsidRDefault="007D7DD8">
            <w:pPr>
              <w:rPr>
                <w:ins w:id="1288" w:author=" " w:date="2011-03-07T15:42:00Z"/>
                <w:b/>
                <w:sz w:val="18"/>
                <w:szCs w:val="18"/>
              </w:rPr>
            </w:pPr>
          </w:p>
          <w:p w:rsidR="007D7DD8" w:rsidRPr="00A6080C" w:rsidRDefault="007D7DD8">
            <w:pPr>
              <w:rPr>
                <w:b/>
                <w:sz w:val="18"/>
                <w:szCs w:val="18"/>
              </w:rPr>
            </w:pPr>
          </w:p>
          <w:p w:rsidR="00520BA6" w:rsidRDefault="00520BA6">
            <w:pPr>
              <w:rPr>
                <w:ins w:id="1289" w:author=" " w:date="2011-03-07T14:23:00Z"/>
                <w:b/>
                <w:sz w:val="18"/>
                <w:szCs w:val="18"/>
              </w:rPr>
            </w:pPr>
          </w:p>
          <w:p w:rsidR="00D97917" w:rsidRDefault="00D97917">
            <w:pPr>
              <w:rPr>
                <w:ins w:id="1290" w:author=" " w:date="2011-03-07T14:23:00Z"/>
                <w:b/>
                <w:sz w:val="18"/>
                <w:szCs w:val="18"/>
              </w:rPr>
            </w:pPr>
          </w:p>
          <w:p w:rsidR="00D97917" w:rsidRPr="00A6080C" w:rsidDel="00D97917" w:rsidRDefault="00D97917">
            <w:pPr>
              <w:rPr>
                <w:del w:id="1291" w:author=" " w:date="2011-03-07T14:23:00Z"/>
                <w:b/>
                <w:sz w:val="18"/>
                <w:szCs w:val="18"/>
              </w:rPr>
            </w:pPr>
          </w:p>
          <w:p w:rsidR="00520BA6" w:rsidRPr="00A6080C" w:rsidRDefault="00520BA6">
            <w:pPr>
              <w:rPr>
                <w:sz w:val="18"/>
                <w:szCs w:val="18"/>
              </w:rPr>
            </w:pPr>
          </w:p>
        </w:tc>
      </w:tr>
      <w:tr w:rsidR="00D97917" w:rsidRPr="00A6080C">
        <w:trPr>
          <w:cantSplit/>
          <w:ins w:id="1292" w:author=" " w:date="2011-03-07T14:15:00Z"/>
        </w:trPr>
        <w:tc>
          <w:tcPr>
            <w:tcW w:w="11376" w:type="dxa"/>
            <w:gridSpan w:val="4"/>
          </w:tcPr>
          <w:p w:rsidR="00D97917" w:rsidRDefault="00A64F1D" w:rsidP="00040ACB">
            <w:pPr>
              <w:pStyle w:val="ListParagraph"/>
              <w:ind w:left="0"/>
              <w:contextualSpacing/>
              <w:rPr>
                <w:ins w:id="1293" w:author=" " w:date="2011-03-07T14:22:00Z"/>
                <w:b/>
                <w:i/>
                <w:sz w:val="18"/>
                <w:szCs w:val="18"/>
              </w:rPr>
            </w:pPr>
            <w:ins w:id="1294" w:author=" " w:date="2011-03-07T15:18:00Z">
              <w:r>
                <w:rPr>
                  <w:b/>
                  <w:i/>
                  <w:sz w:val="18"/>
                  <w:szCs w:val="18"/>
                </w:rPr>
                <w:t>Comments:</w:t>
              </w:r>
            </w:ins>
          </w:p>
          <w:p w:rsidR="00D97917" w:rsidRDefault="00D97917" w:rsidP="00040ACB">
            <w:pPr>
              <w:pStyle w:val="ListParagraph"/>
              <w:ind w:left="0"/>
              <w:contextualSpacing/>
              <w:rPr>
                <w:ins w:id="1295" w:author=" " w:date="2011-03-07T14:22:00Z"/>
                <w:b/>
                <w:i/>
                <w:sz w:val="18"/>
                <w:szCs w:val="18"/>
              </w:rPr>
            </w:pPr>
          </w:p>
          <w:p w:rsidR="00D97917" w:rsidRDefault="00D97917" w:rsidP="00040ACB">
            <w:pPr>
              <w:pStyle w:val="ListParagraph"/>
              <w:ind w:left="0"/>
              <w:contextualSpacing/>
              <w:rPr>
                <w:ins w:id="1296" w:author=" " w:date="2011-03-07T14:22:00Z"/>
                <w:b/>
                <w:i/>
                <w:sz w:val="18"/>
                <w:szCs w:val="18"/>
              </w:rPr>
            </w:pPr>
          </w:p>
          <w:p w:rsidR="00D97917" w:rsidRDefault="00D97917" w:rsidP="00040ACB">
            <w:pPr>
              <w:pStyle w:val="ListParagraph"/>
              <w:ind w:left="0"/>
              <w:contextualSpacing/>
              <w:rPr>
                <w:ins w:id="1297" w:author=" " w:date="2011-03-07T14:23:00Z"/>
                <w:b/>
                <w:i/>
                <w:sz w:val="18"/>
                <w:szCs w:val="18"/>
              </w:rPr>
            </w:pPr>
          </w:p>
          <w:p w:rsidR="00D97917" w:rsidRDefault="00D97917" w:rsidP="00040ACB">
            <w:pPr>
              <w:pStyle w:val="ListParagraph"/>
              <w:ind w:left="0"/>
              <w:contextualSpacing/>
              <w:rPr>
                <w:ins w:id="1298" w:author=" " w:date="2011-03-07T14:22:00Z"/>
                <w:b/>
                <w:i/>
                <w:sz w:val="18"/>
                <w:szCs w:val="18"/>
              </w:rPr>
            </w:pPr>
          </w:p>
          <w:p w:rsidR="00D97917" w:rsidRDefault="00D97917" w:rsidP="00040ACB">
            <w:pPr>
              <w:pStyle w:val="ListParagraph"/>
              <w:ind w:left="0"/>
              <w:contextualSpacing/>
              <w:rPr>
                <w:ins w:id="1299" w:author=" " w:date="2011-03-07T14:22:00Z"/>
                <w:b/>
                <w:i/>
                <w:sz w:val="18"/>
                <w:szCs w:val="18"/>
              </w:rPr>
            </w:pPr>
          </w:p>
          <w:p w:rsidR="00D97917" w:rsidRDefault="00D97917" w:rsidP="00040ACB">
            <w:pPr>
              <w:pStyle w:val="ListParagraph"/>
              <w:ind w:left="0"/>
              <w:contextualSpacing/>
              <w:rPr>
                <w:ins w:id="1300" w:author=" " w:date="2011-03-07T14:22:00Z"/>
                <w:b/>
                <w:i/>
                <w:sz w:val="18"/>
                <w:szCs w:val="18"/>
              </w:rPr>
            </w:pPr>
          </w:p>
          <w:p w:rsidR="00D97917" w:rsidRDefault="00D97917" w:rsidP="00040ACB">
            <w:pPr>
              <w:pStyle w:val="ListParagraph"/>
              <w:ind w:left="0"/>
              <w:contextualSpacing/>
              <w:rPr>
                <w:ins w:id="1301" w:author=" " w:date="2011-03-07T14:22:00Z"/>
                <w:b/>
                <w:i/>
                <w:sz w:val="18"/>
                <w:szCs w:val="18"/>
              </w:rPr>
            </w:pPr>
          </w:p>
          <w:p w:rsidR="00D97917" w:rsidRDefault="00D97917" w:rsidP="00040ACB">
            <w:pPr>
              <w:pStyle w:val="ListParagraph"/>
              <w:ind w:left="0"/>
              <w:contextualSpacing/>
              <w:rPr>
                <w:ins w:id="1302" w:author=" " w:date="2011-03-07T14:22:00Z"/>
                <w:b/>
                <w:i/>
                <w:sz w:val="18"/>
                <w:szCs w:val="18"/>
              </w:rPr>
            </w:pPr>
          </w:p>
          <w:p w:rsidR="00D97917" w:rsidRDefault="00D97917" w:rsidP="00040ACB">
            <w:pPr>
              <w:pStyle w:val="ListParagraph"/>
              <w:ind w:left="0"/>
              <w:contextualSpacing/>
              <w:rPr>
                <w:ins w:id="1303" w:author=" " w:date="2011-03-07T14:22:00Z"/>
                <w:b/>
                <w:i/>
                <w:sz w:val="18"/>
                <w:szCs w:val="18"/>
              </w:rPr>
            </w:pPr>
          </w:p>
          <w:p w:rsidR="00D97917" w:rsidRDefault="00D97917" w:rsidP="00040ACB">
            <w:pPr>
              <w:pStyle w:val="ListParagraph"/>
              <w:ind w:left="0"/>
              <w:contextualSpacing/>
              <w:rPr>
                <w:ins w:id="1304" w:author=" " w:date="2011-03-07T14:22:00Z"/>
                <w:b/>
                <w:i/>
                <w:sz w:val="18"/>
                <w:szCs w:val="18"/>
              </w:rPr>
            </w:pPr>
          </w:p>
          <w:p w:rsidR="00D97917" w:rsidRDefault="00D97917" w:rsidP="00040ACB">
            <w:pPr>
              <w:pStyle w:val="ListParagraph"/>
              <w:ind w:left="0"/>
              <w:contextualSpacing/>
              <w:rPr>
                <w:ins w:id="1305" w:author=" " w:date="2011-03-07T14:22:00Z"/>
                <w:b/>
                <w:i/>
                <w:sz w:val="18"/>
                <w:szCs w:val="18"/>
              </w:rPr>
            </w:pPr>
          </w:p>
          <w:p w:rsidR="00D97917" w:rsidRDefault="00D97917" w:rsidP="00040ACB">
            <w:pPr>
              <w:pStyle w:val="ListParagraph"/>
              <w:ind w:left="0"/>
              <w:contextualSpacing/>
              <w:rPr>
                <w:ins w:id="1306" w:author=" " w:date="2011-03-07T14:15:00Z"/>
                <w:b/>
                <w:i/>
                <w:sz w:val="18"/>
                <w:szCs w:val="18"/>
              </w:rPr>
            </w:pPr>
          </w:p>
        </w:tc>
      </w:tr>
    </w:tbl>
    <w:p w:rsidR="006130B6" w:rsidRDefault="006130B6"/>
    <w:p w:rsidR="00C17FDC" w:rsidRDefault="00C17FDC"/>
    <w:p w:rsidR="00C17FDC" w:rsidRPr="002B754F" w:rsidRDefault="002B754F">
      <w:pPr>
        <w:rPr>
          <w:ins w:id="1307" w:author=" " w:date="2011-03-07T15:18:00Z"/>
          <w:b/>
          <w:rPrChange w:id="1308" w:author="Simmelink, Patti" w:date="2011-09-30T15:46:00Z">
            <w:rPr>
              <w:ins w:id="1309" w:author=" " w:date="2011-03-07T15:18:00Z"/>
            </w:rPr>
          </w:rPrChange>
        </w:rPr>
      </w:pPr>
      <w:ins w:id="1310" w:author="Simmelink, Patti" w:date="2011-09-30T15:46:00Z">
        <w:r>
          <w:rPr>
            <w:b/>
            <w:noProof/>
          </w:rPr>
          <mc:AlternateContent>
            <mc:Choice Requires="wps">
              <w:drawing>
                <wp:anchor distT="0" distB="0" distL="114300" distR="114300" simplePos="0" relativeHeight="251673600"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8" name="Rectangle 8"/>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00.6pt;margin-top:2.35pt;width:12.2pt;height: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AqQOhcZgIAABkFAAAOAAAAAAAAAAAAAAAAAC4CAABkcnMv&#10;ZTJvRG9jLnhtbFBLAQItABQABgAIAAAAIQB4MpYm3AAAAAgBAAAPAAAAAAAAAAAAAAAAAMAEAABk&#10;cnMvZG93bnJldi54bWxQSwUGAAAAAAQABADzAAAAyQUAAAAA&#10;" fillcolor="white [3201]" strokecolor="black [3200]" strokeweight=".25pt"/>
              </w:pict>
            </mc:Fallback>
          </mc:AlternateContent>
        </w:r>
        <w:r w:rsidRPr="008D2744">
          <w:rPr>
            <w:b/>
            <w:i/>
          </w:rPr>
          <w:t>Not Applicable</w:t>
        </w:r>
        <w:r>
          <w:rPr>
            <w:b/>
          </w:rPr>
          <w:t xml:space="preserve">    </w:t>
        </w:r>
      </w:ins>
    </w:p>
    <w:p w:rsidR="00A64F1D" w:rsidDel="007D7DD8" w:rsidRDefault="00A64F1D">
      <w:pPr>
        <w:rPr>
          <w:del w:id="1311" w:author=" " w:date="2011-03-07T15:42:00Z"/>
        </w:rPr>
      </w:pPr>
    </w:p>
    <w:p w:rsidR="00C17FDC" w:rsidRDefault="00C17FDC"/>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312" w:author=" " w:date="2011-02-25T14:23: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313">
          <w:tblGrid>
            <w:gridCol w:w="108"/>
            <w:gridCol w:w="2335"/>
            <w:gridCol w:w="2335"/>
            <w:gridCol w:w="2336"/>
            <w:gridCol w:w="4262"/>
            <w:gridCol w:w="108"/>
          </w:tblGrid>
        </w:tblGridChange>
      </w:tblGrid>
      <w:tr w:rsidR="00AB54A2" w:rsidRPr="00A6080C" w:rsidTr="00C86326">
        <w:trPr>
          <w:cantSplit/>
          <w:trHeight w:val="584"/>
          <w:trPrChange w:id="1314" w:author=" " w:date="2011-02-25T14:23:00Z">
            <w:trPr>
              <w:gridAfter w:val="0"/>
              <w:cantSplit/>
              <w:trHeight w:val="70"/>
            </w:trPr>
          </w:trPrChange>
        </w:trPr>
        <w:tc>
          <w:tcPr>
            <w:tcW w:w="11376" w:type="dxa"/>
            <w:gridSpan w:val="4"/>
            <w:shd w:val="clear" w:color="auto" w:fill="CCFFFF"/>
            <w:vAlign w:val="center"/>
            <w:tcPrChange w:id="1315" w:author=" " w:date="2011-02-25T14:23:00Z">
              <w:tcPr>
                <w:tcW w:w="11376" w:type="dxa"/>
                <w:gridSpan w:val="5"/>
                <w:shd w:val="clear" w:color="auto" w:fill="CCFFFF"/>
              </w:tcPr>
            </w:tcPrChange>
          </w:tcPr>
          <w:p w:rsidR="00F4120B" w:rsidRPr="00F4120B" w:rsidRDefault="00BC50AA" w:rsidP="00F4120B">
            <w:pPr>
              <w:ind w:left="162"/>
              <w:rPr>
                <w:del w:id="1316" w:author=" " w:date="2011-02-25T14:23:00Z"/>
                <w:b/>
                <w:sz w:val="18"/>
                <w:szCs w:val="18"/>
                <w:rPrChange w:id="1317" w:author=" " w:date="2011-03-07T15:18:00Z">
                  <w:rPr>
                    <w:del w:id="1318" w:author=" " w:date="2011-02-25T14:23:00Z"/>
                    <w:b/>
                    <w:sz w:val="20"/>
                    <w:szCs w:val="20"/>
                  </w:rPr>
                </w:rPrChange>
              </w:rPr>
              <w:pPrChange w:id="1319" w:author=" " w:date="2011-02-25T14:23:00Z">
                <w:pPr>
                  <w:ind w:left="720"/>
                </w:pPr>
              </w:pPrChange>
            </w:pPr>
            <w:ins w:id="1320" w:author=" " w:date="2011-02-25T14:23:00Z">
              <w:r w:rsidRPr="00BC50AA">
                <w:rPr>
                  <w:b/>
                  <w:sz w:val="18"/>
                  <w:szCs w:val="18"/>
                  <w:rPrChange w:id="1321" w:author=" " w:date="2011-03-07T15:18:00Z">
                    <w:rPr>
                      <w:b/>
                      <w:color w:val="FF0000"/>
                      <w:sz w:val="20"/>
                      <w:szCs w:val="20"/>
                    </w:rPr>
                  </w:rPrChange>
                </w:rPr>
                <w:t>b</w:t>
              </w:r>
            </w:ins>
            <w:del w:id="1322" w:author=" " w:date="2011-02-25T14:23:00Z">
              <w:r w:rsidRPr="00BC50AA">
                <w:rPr>
                  <w:b/>
                  <w:sz w:val="18"/>
                  <w:szCs w:val="18"/>
                  <w:rPrChange w:id="1323" w:author=" " w:date="2011-03-07T15:18:00Z">
                    <w:rPr>
                      <w:b/>
                      <w:color w:val="FF0000"/>
                      <w:sz w:val="20"/>
                      <w:szCs w:val="20"/>
                    </w:rPr>
                  </w:rPrChange>
                </w:rPr>
                <w:delText>a</w:delText>
              </w:r>
            </w:del>
            <w:r w:rsidRPr="00BC50AA">
              <w:rPr>
                <w:b/>
                <w:sz w:val="18"/>
                <w:szCs w:val="18"/>
                <w:rPrChange w:id="1324" w:author=" " w:date="2011-03-07T15:18:00Z">
                  <w:rPr>
                    <w:b/>
                    <w:sz w:val="20"/>
                    <w:szCs w:val="20"/>
                  </w:rPr>
                </w:rPrChange>
              </w:rPr>
              <w:t xml:space="preserve">. </w:t>
            </w:r>
            <w:ins w:id="1325" w:author=" " w:date="2011-02-25T14:23:00Z">
              <w:r w:rsidRPr="00BC50AA">
                <w:rPr>
                  <w:b/>
                  <w:sz w:val="18"/>
                  <w:szCs w:val="18"/>
                  <w:rPrChange w:id="1326" w:author=" " w:date="2011-03-07T15:18:00Z">
                    <w:rPr>
                      <w:b/>
                      <w:sz w:val="20"/>
                      <w:szCs w:val="20"/>
                    </w:rPr>
                  </w:rPrChange>
                </w:rPr>
                <w:t xml:space="preserve"> </w:t>
              </w:r>
            </w:ins>
            <w:r w:rsidRPr="00BC50AA">
              <w:rPr>
                <w:b/>
                <w:sz w:val="18"/>
                <w:szCs w:val="18"/>
                <w:rPrChange w:id="1327" w:author=" " w:date="2011-03-07T15:18:00Z">
                  <w:rPr>
                    <w:b/>
                    <w:sz w:val="20"/>
                    <w:szCs w:val="20"/>
                  </w:rPr>
                </w:rPrChange>
              </w:rPr>
              <w:t xml:space="preserve">Principals establish and follow standard operating principles and routines for recruitment, </w:t>
            </w:r>
            <w:del w:id="1328" w:author="UWG" w:date="2011-02-16T17:42:00Z">
              <w:r w:rsidRPr="00BC50AA">
                <w:rPr>
                  <w:b/>
                  <w:sz w:val="18"/>
                  <w:szCs w:val="18"/>
                  <w:rPrChange w:id="1329" w:author=" " w:date="2011-03-07T15:18:00Z">
                    <w:rPr>
                      <w:b/>
                      <w:sz w:val="20"/>
                      <w:szCs w:val="20"/>
                    </w:rPr>
                  </w:rPrChange>
                </w:rPr>
                <w:delText xml:space="preserve">for </w:delText>
              </w:r>
            </w:del>
            <w:r w:rsidRPr="00BC50AA">
              <w:rPr>
                <w:b/>
                <w:sz w:val="18"/>
                <w:szCs w:val="18"/>
                <w:rPrChange w:id="1330" w:author=" " w:date="2011-03-07T15:18:00Z">
                  <w:rPr>
                    <w:b/>
                    <w:sz w:val="20"/>
                    <w:szCs w:val="20"/>
                  </w:rPr>
                </w:rPrChange>
              </w:rPr>
              <w:t>hiring</w:t>
            </w:r>
            <w:ins w:id="1331" w:author="UWG" w:date="2011-02-16T17:42:00Z">
              <w:r w:rsidRPr="00BC50AA">
                <w:rPr>
                  <w:b/>
                  <w:sz w:val="18"/>
                  <w:szCs w:val="18"/>
                  <w:rPrChange w:id="1332" w:author=" " w:date="2011-03-07T15:18:00Z">
                    <w:rPr>
                      <w:b/>
                      <w:sz w:val="20"/>
                      <w:szCs w:val="20"/>
                    </w:rPr>
                  </w:rPrChange>
                </w:rPr>
                <w:t>,</w:t>
              </w:r>
            </w:ins>
            <w:r w:rsidRPr="00BC50AA">
              <w:rPr>
                <w:b/>
                <w:sz w:val="18"/>
                <w:szCs w:val="18"/>
                <w:rPrChange w:id="1333" w:author=" " w:date="2011-03-07T15:18:00Z">
                  <w:rPr>
                    <w:b/>
                    <w:sz w:val="20"/>
                    <w:szCs w:val="20"/>
                  </w:rPr>
                </w:rPrChange>
              </w:rPr>
              <w:t xml:space="preserve"> and supporting staff, and for implementing the district’s personnel evaluation system.</w:t>
            </w:r>
          </w:p>
          <w:p w:rsidR="00F4120B" w:rsidRDefault="00F4120B" w:rsidP="00F4120B">
            <w:pPr>
              <w:ind w:left="162"/>
              <w:rPr>
                <w:b/>
                <w:sz w:val="20"/>
                <w:szCs w:val="20"/>
              </w:rPr>
              <w:pPrChange w:id="1334" w:author=" " w:date="2011-02-25T14:23:00Z">
                <w:pPr/>
              </w:pPrChange>
            </w:pPr>
          </w:p>
        </w:tc>
      </w:tr>
      <w:tr w:rsidR="00D97917" w:rsidRPr="00A6080C" w:rsidTr="00D97917">
        <w:trPr>
          <w:cantSplit/>
          <w:trPrChange w:id="1335" w:author=" " w:date="2011-03-07T14:23:00Z">
            <w:trPr>
              <w:gridBefore w:val="1"/>
              <w:cantSplit/>
            </w:trPr>
          </w:trPrChange>
        </w:trPr>
        <w:tc>
          <w:tcPr>
            <w:tcW w:w="2844" w:type="dxa"/>
            <w:shd w:val="clear" w:color="auto" w:fill="E0E0E0"/>
            <w:vAlign w:val="center"/>
            <w:tcPrChange w:id="1336" w:author=" " w:date="2011-03-07T14:23:00Z">
              <w:tcPr>
                <w:tcW w:w="2335" w:type="dxa"/>
                <w:shd w:val="clear" w:color="auto" w:fill="E0E0E0"/>
                <w:vAlign w:val="center"/>
              </w:tcPr>
            </w:tcPrChange>
          </w:tcPr>
          <w:p w:rsidR="00D97917" w:rsidRPr="002B754F" w:rsidDel="002B754F" w:rsidRDefault="00D97917" w:rsidP="002B754F">
            <w:pPr>
              <w:rPr>
                <w:del w:id="1337" w:author="Simmelink, Patti" w:date="2011-09-30T15:47:00Z"/>
                <w:b/>
                <w:sz w:val="14"/>
                <w:szCs w:val="14"/>
                <w:rPrChange w:id="1338" w:author="Simmelink, Patti" w:date="2011-09-30T15:49:00Z">
                  <w:rPr>
                    <w:del w:id="1339" w:author="Simmelink, Patti" w:date="2011-09-30T15:47:00Z"/>
                    <w:b/>
                    <w:sz w:val="18"/>
                    <w:szCs w:val="18"/>
                  </w:rPr>
                </w:rPrChange>
              </w:rPr>
              <w:pPrChange w:id="1340" w:author="Simmelink, Patti" w:date="2011-09-30T15:47:00Z">
                <w:pPr>
                  <w:jc w:val="center"/>
                </w:pPr>
              </w:pPrChange>
            </w:pPr>
            <w:del w:id="1341" w:author="Simmelink, Patti" w:date="2011-09-30T15:47:00Z">
              <w:r w:rsidRPr="002B754F" w:rsidDel="002B754F">
                <w:rPr>
                  <w:b/>
                  <w:sz w:val="14"/>
                  <w:szCs w:val="14"/>
                  <w:rPrChange w:id="1342" w:author="Simmelink, Patti" w:date="2011-09-30T15:49:00Z">
                    <w:rPr>
                      <w:b/>
                      <w:sz w:val="18"/>
                      <w:szCs w:val="18"/>
                    </w:rPr>
                  </w:rPrChange>
                </w:rPr>
                <w:delText>Not Demonstrated/</w:delText>
              </w:r>
            </w:del>
          </w:p>
          <w:p w:rsidR="002B754F" w:rsidRPr="002B754F" w:rsidRDefault="002B754F" w:rsidP="002B754F">
            <w:pPr>
              <w:rPr>
                <w:ins w:id="1343" w:author="Simmelink, Patti" w:date="2011-09-30T15:47:00Z"/>
                <w:b/>
                <w:sz w:val="14"/>
                <w:szCs w:val="14"/>
                <w:rPrChange w:id="1344" w:author="Simmelink, Patti" w:date="2011-09-30T15:49:00Z">
                  <w:rPr>
                    <w:ins w:id="1345" w:author="Simmelink, Patti" w:date="2011-09-30T15:47:00Z"/>
                    <w:b/>
                    <w:sz w:val="18"/>
                    <w:szCs w:val="18"/>
                  </w:rPr>
                </w:rPrChange>
              </w:rPr>
              <w:pPrChange w:id="1346" w:author="Simmelink, Patti" w:date="2011-09-30T15:47:00Z">
                <w:pPr>
                  <w:jc w:val="center"/>
                </w:pPr>
              </w:pPrChange>
            </w:pPr>
          </w:p>
          <w:p w:rsidR="00D97917" w:rsidRPr="00A6080C" w:rsidRDefault="00D97917">
            <w:pPr>
              <w:jc w:val="center"/>
              <w:rPr>
                <w:b/>
                <w:sz w:val="18"/>
                <w:szCs w:val="18"/>
              </w:rPr>
            </w:pPr>
            <w:r>
              <w:rPr>
                <w:b/>
                <w:sz w:val="18"/>
                <w:szCs w:val="18"/>
              </w:rPr>
              <w:t>Unsatisfactory</w:t>
            </w:r>
          </w:p>
          <w:p w:rsidR="00D97917" w:rsidRPr="00A6080C" w:rsidRDefault="00D97917">
            <w:pPr>
              <w:jc w:val="center"/>
              <w:rPr>
                <w:b/>
                <w:sz w:val="18"/>
                <w:szCs w:val="18"/>
              </w:rPr>
            </w:pPr>
            <w:r>
              <w:rPr>
                <w:b/>
                <w:sz w:val="18"/>
                <w:szCs w:val="18"/>
              </w:rPr>
              <w:t>(Comment required)</w:t>
            </w:r>
          </w:p>
        </w:tc>
        <w:tc>
          <w:tcPr>
            <w:tcW w:w="2844" w:type="dxa"/>
            <w:shd w:val="clear" w:color="auto" w:fill="E0E0E0"/>
            <w:vAlign w:val="center"/>
            <w:tcPrChange w:id="1347" w:author=" " w:date="2011-03-07T14:23:00Z">
              <w:tcPr>
                <w:tcW w:w="2335" w:type="dxa"/>
                <w:shd w:val="clear" w:color="auto" w:fill="E0E0E0"/>
                <w:vAlign w:val="center"/>
              </w:tcPr>
            </w:tcPrChange>
          </w:tcPr>
          <w:p w:rsidR="00D97917" w:rsidRPr="00A6080C" w:rsidRDefault="00D97917">
            <w:pPr>
              <w:jc w:val="center"/>
              <w:rPr>
                <w:b/>
                <w:sz w:val="18"/>
                <w:szCs w:val="18"/>
              </w:rPr>
            </w:pPr>
            <w:r>
              <w:rPr>
                <w:b/>
                <w:sz w:val="18"/>
                <w:szCs w:val="18"/>
              </w:rPr>
              <w:t>Developing</w:t>
            </w:r>
          </w:p>
        </w:tc>
        <w:tc>
          <w:tcPr>
            <w:tcW w:w="2844" w:type="dxa"/>
            <w:shd w:val="clear" w:color="auto" w:fill="E0E0E0"/>
            <w:vAlign w:val="center"/>
            <w:tcPrChange w:id="1348" w:author=" " w:date="2011-03-07T14:23:00Z">
              <w:tcPr>
                <w:tcW w:w="2336" w:type="dxa"/>
                <w:shd w:val="clear" w:color="auto" w:fill="E0E0E0"/>
                <w:vAlign w:val="center"/>
              </w:tcPr>
            </w:tcPrChange>
          </w:tcPr>
          <w:p w:rsidR="00D97917" w:rsidRPr="00A6080C" w:rsidRDefault="00D97917">
            <w:pPr>
              <w:jc w:val="center"/>
              <w:rPr>
                <w:b/>
                <w:sz w:val="18"/>
                <w:szCs w:val="18"/>
              </w:rPr>
            </w:pPr>
            <w:r>
              <w:rPr>
                <w:b/>
                <w:sz w:val="18"/>
                <w:szCs w:val="18"/>
              </w:rPr>
              <w:t xml:space="preserve">Proficient </w:t>
            </w:r>
          </w:p>
        </w:tc>
        <w:tc>
          <w:tcPr>
            <w:tcW w:w="2844" w:type="dxa"/>
            <w:shd w:val="clear" w:color="auto" w:fill="E0E0E0"/>
            <w:vAlign w:val="center"/>
            <w:tcPrChange w:id="1349" w:author=" " w:date="2011-03-07T14:23:00Z">
              <w:tcPr>
                <w:tcW w:w="4370" w:type="dxa"/>
                <w:gridSpan w:val="2"/>
                <w:shd w:val="clear" w:color="auto" w:fill="E0E0E0"/>
                <w:vAlign w:val="center"/>
              </w:tcPr>
            </w:tcPrChange>
          </w:tcPr>
          <w:p w:rsidR="00F4120B" w:rsidRDefault="00D97917">
            <w:pPr>
              <w:jc w:val="center"/>
              <w:rPr>
                <w:del w:id="1350" w:author=" " w:date="2011-03-07T14:39:00Z"/>
                <w:b/>
                <w:sz w:val="18"/>
                <w:szCs w:val="18"/>
              </w:rPr>
            </w:pPr>
            <w:r>
              <w:rPr>
                <w:b/>
                <w:sz w:val="18"/>
                <w:szCs w:val="18"/>
              </w:rPr>
              <w:t>Accomplished</w:t>
            </w:r>
          </w:p>
          <w:p w:rsidR="00F4120B" w:rsidRDefault="00D97917">
            <w:pPr>
              <w:jc w:val="center"/>
              <w:rPr>
                <w:b/>
                <w:sz w:val="18"/>
                <w:szCs w:val="18"/>
              </w:rPr>
            </w:pPr>
            <w:del w:id="1351" w:author=" " w:date="2011-03-07T14:39:00Z">
              <w:r w:rsidDel="00992B34">
                <w:rPr>
                  <w:b/>
                  <w:sz w:val="18"/>
                  <w:szCs w:val="18"/>
                </w:rPr>
                <w:delText>Design Notes</w:delText>
              </w:r>
            </w:del>
          </w:p>
        </w:tc>
      </w:tr>
      <w:tr w:rsidR="00D97917" w:rsidRPr="00A6080C" w:rsidTr="00D97917">
        <w:trPr>
          <w:cantSplit/>
          <w:trPrChange w:id="1352" w:author=" " w:date="2011-03-07T14:23:00Z">
            <w:trPr>
              <w:gridBefore w:val="1"/>
              <w:cantSplit/>
            </w:trPr>
          </w:trPrChange>
        </w:trPr>
        <w:tc>
          <w:tcPr>
            <w:tcW w:w="2844" w:type="dxa"/>
            <w:tcPrChange w:id="1353" w:author=" " w:date="2011-03-07T14:23:00Z">
              <w:tcPr>
                <w:tcW w:w="2335" w:type="dxa"/>
              </w:tcPr>
            </w:tcPrChange>
          </w:tcPr>
          <w:p w:rsidR="00D97917" w:rsidRPr="00A6080C" w:rsidRDefault="00D97917">
            <w:pPr>
              <w:rPr>
                <w:b/>
                <w:sz w:val="18"/>
                <w:szCs w:val="18"/>
              </w:rPr>
            </w:pPr>
            <w:r>
              <w:rPr>
                <w:sz w:val="18"/>
                <w:szCs w:val="18"/>
              </w:rPr>
              <w:t xml:space="preserve"> </w:t>
            </w:r>
          </w:p>
          <w:p w:rsidR="00D97917" w:rsidRPr="00A6080C" w:rsidRDefault="00D97917">
            <w:pPr>
              <w:numPr>
                <w:ilvl w:val="0"/>
                <w:numId w:val="10"/>
              </w:numPr>
              <w:rPr>
                <w:sz w:val="18"/>
                <w:szCs w:val="18"/>
              </w:rPr>
            </w:pPr>
            <w:r>
              <w:rPr>
                <w:sz w:val="18"/>
                <w:szCs w:val="18"/>
              </w:rPr>
              <w:t>Not</w:t>
            </w:r>
            <w:del w:id="1354" w:author="Simmelink, Patti" w:date="2011-09-30T15:47:00Z">
              <w:r w:rsidDel="002B754F">
                <w:rPr>
                  <w:sz w:val="18"/>
                  <w:szCs w:val="18"/>
                </w:rPr>
                <w:delText xml:space="preserve"> looked for</w:delText>
              </w:r>
            </w:del>
            <w:ins w:id="1355" w:author=" " w:date="2011-02-25T14:24:00Z">
              <w:del w:id="1356" w:author="Simmelink, Patti" w:date="2011-09-30T15:47:00Z">
                <w:r w:rsidDel="002B754F">
                  <w:rPr>
                    <w:sz w:val="18"/>
                    <w:szCs w:val="18"/>
                  </w:rPr>
                  <w:delText>applicable</w:delText>
                </w:r>
              </w:del>
            </w:ins>
            <w:ins w:id="1357" w:author="Simmelink, Patti" w:date="2011-09-30T15:47:00Z">
              <w:r w:rsidR="002B754F">
                <w:rPr>
                  <w:sz w:val="18"/>
                  <w:szCs w:val="18"/>
                </w:rPr>
                <w:t xml:space="preserve"> demonstrated at this time</w:t>
              </w:r>
            </w:ins>
            <w:r>
              <w:rPr>
                <w:sz w:val="18"/>
                <w:szCs w:val="18"/>
              </w:rPr>
              <w:t>.</w:t>
            </w:r>
          </w:p>
          <w:p w:rsidR="002B754F" w:rsidRDefault="002B754F">
            <w:pPr>
              <w:jc w:val="center"/>
              <w:rPr>
                <w:ins w:id="1358" w:author="Simmelink, Patti" w:date="2011-09-30T15:48:00Z"/>
                <w:sz w:val="18"/>
                <w:szCs w:val="18"/>
              </w:rPr>
            </w:pPr>
          </w:p>
          <w:p w:rsidR="00D97917" w:rsidRPr="00A6080C" w:rsidRDefault="00D97917">
            <w:pPr>
              <w:jc w:val="center"/>
              <w:rPr>
                <w:sz w:val="18"/>
                <w:szCs w:val="18"/>
              </w:rPr>
            </w:pPr>
            <w:r>
              <w:rPr>
                <w:sz w:val="18"/>
                <w:szCs w:val="18"/>
              </w:rPr>
              <w:t>or</w:t>
            </w:r>
          </w:p>
          <w:p w:rsidR="00D97917" w:rsidRPr="00A6080C" w:rsidRDefault="00D97917">
            <w:pPr>
              <w:numPr>
                <w:ilvl w:val="0"/>
                <w:numId w:val="10"/>
              </w:numPr>
              <w:rPr>
                <w:sz w:val="18"/>
                <w:szCs w:val="18"/>
              </w:rPr>
            </w:pPr>
            <w:del w:id="1359" w:author="Simmelink, Patti" w:date="2011-09-30T15:48:00Z">
              <w:r w:rsidDel="002B754F">
                <w:rPr>
                  <w:sz w:val="18"/>
                  <w:szCs w:val="18"/>
                </w:rPr>
                <w:delText>Minimum requirement not met. (Comment required.)</w:delText>
              </w:r>
            </w:del>
            <w:ins w:id="1360" w:author="Simmelink, Patti" w:date="2011-09-30T15:48:00Z">
              <w:r w:rsidR="002B754F">
                <w:rPr>
                  <w:sz w:val="18"/>
                  <w:szCs w:val="18"/>
                </w:rPr>
                <w:t>Unsatisfactory.</w:t>
              </w:r>
            </w:ins>
          </w:p>
          <w:p w:rsidR="00D97917" w:rsidRPr="00A6080C" w:rsidRDefault="00D97917">
            <w:pPr>
              <w:ind w:left="288"/>
              <w:rPr>
                <w:sz w:val="18"/>
                <w:szCs w:val="18"/>
              </w:rPr>
            </w:pPr>
          </w:p>
        </w:tc>
        <w:tc>
          <w:tcPr>
            <w:tcW w:w="2844" w:type="dxa"/>
            <w:tcPrChange w:id="1361" w:author=" " w:date="2011-03-07T14:23:00Z">
              <w:tcPr>
                <w:tcW w:w="2335" w:type="dxa"/>
              </w:tcPr>
            </w:tcPrChange>
          </w:tcPr>
          <w:p w:rsidR="00F4120B" w:rsidRDefault="00F4120B" w:rsidP="00F4120B">
            <w:pPr>
              <w:numPr>
                <w:numberingChange w:id="1362" w:author="UWG" w:date="2011-02-16T17:09:00Z" w:original="□"/>
              </w:numPr>
              <w:rPr>
                <w:ins w:id="1363" w:author=" " w:date="2011-02-28T18:12:00Z"/>
                <w:sz w:val="18"/>
                <w:szCs w:val="18"/>
              </w:rPr>
              <w:pPrChange w:id="1364" w:author=" " w:date="2011-02-28T18:12:00Z">
                <w:pPr>
                  <w:numPr>
                    <w:numId w:val="8"/>
                  </w:numPr>
                  <w:tabs>
                    <w:tab w:val="num" w:pos="288"/>
                  </w:tabs>
                  <w:ind w:left="288" w:hanging="288"/>
                </w:pPr>
              </w:pPrChange>
            </w:pPr>
          </w:p>
          <w:p w:rsidR="00D97917" w:rsidRPr="00A6080C" w:rsidRDefault="00D97917">
            <w:pPr>
              <w:numPr>
                <w:ilvl w:val="0"/>
                <w:numId w:val="8"/>
              </w:numPr>
              <w:rPr>
                <w:sz w:val="18"/>
                <w:szCs w:val="18"/>
              </w:rPr>
            </w:pPr>
            <w:r>
              <w:rPr>
                <w:sz w:val="18"/>
                <w:szCs w:val="18"/>
              </w:rPr>
              <w:t xml:space="preserve">Understands the </w:t>
            </w:r>
            <w:del w:id="1365" w:author="UWG" w:date="2011-02-16T17:43:00Z">
              <w:r>
                <w:rPr>
                  <w:sz w:val="18"/>
                  <w:szCs w:val="18"/>
                </w:rPr>
                <w:delText>school’s need</w:delText>
              </w:r>
            </w:del>
            <w:ins w:id="1366" w:author="UWG" w:date="2011-02-16T17:43:00Z">
              <w:r>
                <w:rPr>
                  <w:sz w:val="18"/>
                  <w:szCs w:val="18"/>
                </w:rPr>
                <w:t>importance of effectively recruiting, hiring, and mentoring</w:t>
              </w:r>
            </w:ins>
            <w:del w:id="1367" w:author="UWG" w:date="2011-02-16T17:43:00Z">
              <w:r>
                <w:rPr>
                  <w:sz w:val="18"/>
                  <w:szCs w:val="18"/>
                </w:rPr>
                <w:delText xml:space="preserve"> to recruit, hire, and mentor</w:delText>
              </w:r>
            </w:del>
            <w:r>
              <w:rPr>
                <w:sz w:val="18"/>
                <w:szCs w:val="18"/>
              </w:rPr>
              <w:t xml:space="preserve"> new staff members.</w:t>
            </w:r>
          </w:p>
          <w:p w:rsidR="00D97917" w:rsidRPr="00A6080C" w:rsidRDefault="00D97917">
            <w:pPr>
              <w:numPr>
                <w:ilvl w:val="0"/>
                <w:numId w:val="8"/>
              </w:numPr>
              <w:rPr>
                <w:sz w:val="18"/>
                <w:szCs w:val="18"/>
              </w:rPr>
            </w:pPr>
            <w:r>
              <w:rPr>
                <w:sz w:val="18"/>
                <w:szCs w:val="18"/>
              </w:rPr>
              <w:t>Adheres to district policy for teacher and staff evaluation.</w:t>
            </w:r>
          </w:p>
          <w:p w:rsidR="00D97917" w:rsidRPr="00A6080C" w:rsidRDefault="00D97917" w:rsidP="000D45AB">
            <w:pPr>
              <w:numPr>
                <w:ilvl w:val="0"/>
                <w:numId w:val="8"/>
              </w:numPr>
              <w:rPr>
                <w:sz w:val="18"/>
                <w:szCs w:val="18"/>
              </w:rPr>
            </w:pPr>
            <w:r>
              <w:rPr>
                <w:sz w:val="18"/>
                <w:szCs w:val="18"/>
              </w:rPr>
              <w:t>Understands the importance of clear expectations, structures, and procedures for managing human resources.</w:t>
            </w:r>
          </w:p>
        </w:tc>
        <w:tc>
          <w:tcPr>
            <w:tcW w:w="2844" w:type="dxa"/>
            <w:tcPrChange w:id="1368" w:author=" " w:date="2011-03-07T14:23:00Z">
              <w:tcPr>
                <w:tcW w:w="2336" w:type="dxa"/>
              </w:tcPr>
            </w:tcPrChange>
          </w:tcPr>
          <w:p w:rsidR="00D97917" w:rsidRPr="00A6080C" w:rsidRDefault="00D97917">
            <w:pPr>
              <w:rPr>
                <w:b/>
                <w:sz w:val="18"/>
                <w:szCs w:val="18"/>
              </w:rPr>
            </w:pPr>
            <w:r>
              <w:rPr>
                <w:b/>
                <w:sz w:val="18"/>
                <w:szCs w:val="18"/>
              </w:rPr>
              <w:t>. . . and</w:t>
            </w:r>
          </w:p>
          <w:p w:rsidR="00D97917" w:rsidRPr="00A6080C" w:rsidRDefault="00D97917">
            <w:pPr>
              <w:numPr>
                <w:ilvl w:val="0"/>
                <w:numId w:val="6"/>
              </w:numPr>
              <w:rPr>
                <w:sz w:val="18"/>
                <w:szCs w:val="18"/>
              </w:rPr>
            </w:pPr>
            <w:r>
              <w:rPr>
                <w:sz w:val="18"/>
                <w:szCs w:val="18"/>
              </w:rPr>
              <w:t>Uses hiring protocols that reflect student achievement goals.</w:t>
            </w:r>
          </w:p>
          <w:p w:rsidR="00D97917" w:rsidRPr="00A6080C" w:rsidRDefault="00D97917">
            <w:pPr>
              <w:numPr>
                <w:ilvl w:val="0"/>
                <w:numId w:val="6"/>
              </w:numPr>
              <w:rPr>
                <w:sz w:val="18"/>
                <w:szCs w:val="18"/>
              </w:rPr>
            </w:pPr>
            <w:r>
              <w:rPr>
                <w:sz w:val="18"/>
                <w:szCs w:val="18"/>
              </w:rPr>
              <w:t>Implements district personnel evaluation policies in a fair and equitable manner.</w:t>
            </w:r>
          </w:p>
          <w:p w:rsidR="00D97917" w:rsidRPr="00A6080C" w:rsidRDefault="00D97917">
            <w:pPr>
              <w:numPr>
                <w:ilvl w:val="0"/>
                <w:numId w:val="6"/>
              </w:numPr>
              <w:rPr>
                <w:sz w:val="18"/>
                <w:szCs w:val="18"/>
              </w:rPr>
            </w:pPr>
            <w:r>
              <w:rPr>
                <w:sz w:val="18"/>
                <w:szCs w:val="18"/>
              </w:rPr>
              <w:t>Implements and enforces policies and procedures.</w:t>
            </w:r>
          </w:p>
          <w:p w:rsidR="00D97917" w:rsidRPr="00A6080C" w:rsidRDefault="00D97917">
            <w:pPr>
              <w:numPr>
                <w:ilvl w:val="0"/>
                <w:numId w:val="6"/>
                <w:ins w:id="1369" w:author="UWG" w:date="2011-02-16T17:43:00Z"/>
              </w:numPr>
              <w:rPr>
                <w:ins w:id="1370" w:author="UWG" w:date="2011-02-16T17:43:00Z"/>
                <w:sz w:val="18"/>
                <w:szCs w:val="18"/>
              </w:rPr>
            </w:pPr>
            <w:ins w:id="1371" w:author="UWG" w:date="2011-02-16T17:43:00Z">
              <w:r>
                <w:rPr>
                  <w:sz w:val="18"/>
                  <w:szCs w:val="18"/>
                </w:rPr>
                <w:t xml:space="preserve">Uses the </w:t>
              </w:r>
              <w:del w:id="1372" w:author="Simmelink, Patti" w:date="2011-09-30T15:48:00Z">
                <w:r w:rsidDel="002B754F">
                  <w:rPr>
                    <w:sz w:val="18"/>
                    <w:szCs w:val="18"/>
                  </w:rPr>
                  <w:delText xml:space="preserve">recruitment and </w:delText>
                </w:r>
              </w:del>
              <w:r>
                <w:rPr>
                  <w:sz w:val="18"/>
                  <w:szCs w:val="18"/>
                </w:rPr>
                <w:t>hiring processes strategically to further the school</w:t>
              </w:r>
            </w:ins>
            <w:ins w:id="1373" w:author="UWG" w:date="2011-02-16T17:44:00Z">
              <w:r>
                <w:rPr>
                  <w:sz w:val="18"/>
                  <w:szCs w:val="18"/>
                </w:rPr>
                <w:t>’s vision and mission.</w:t>
              </w:r>
            </w:ins>
          </w:p>
          <w:p w:rsidR="00D97917" w:rsidRPr="00A6080C" w:rsidRDefault="00D97917">
            <w:pPr>
              <w:ind w:left="288"/>
              <w:rPr>
                <w:sz w:val="18"/>
                <w:szCs w:val="18"/>
              </w:rPr>
            </w:pPr>
          </w:p>
          <w:p w:rsidR="00D97917" w:rsidRPr="00A6080C" w:rsidRDefault="00D97917">
            <w:pPr>
              <w:ind w:left="288"/>
              <w:rPr>
                <w:sz w:val="18"/>
                <w:szCs w:val="18"/>
              </w:rPr>
            </w:pPr>
          </w:p>
        </w:tc>
        <w:tc>
          <w:tcPr>
            <w:tcW w:w="2844" w:type="dxa"/>
            <w:tcPrChange w:id="1374" w:author=" " w:date="2011-03-07T14:23:00Z">
              <w:tcPr>
                <w:tcW w:w="4370" w:type="dxa"/>
                <w:gridSpan w:val="2"/>
              </w:tcPr>
            </w:tcPrChange>
          </w:tcPr>
          <w:p w:rsidR="00D97917" w:rsidRPr="00A6080C" w:rsidRDefault="00D97917">
            <w:pPr>
              <w:rPr>
                <w:b/>
                <w:sz w:val="18"/>
                <w:szCs w:val="18"/>
              </w:rPr>
            </w:pPr>
            <w:r>
              <w:rPr>
                <w:b/>
                <w:sz w:val="18"/>
                <w:szCs w:val="18"/>
              </w:rPr>
              <w:t>. . . and</w:t>
            </w:r>
          </w:p>
          <w:p w:rsidR="00D97917" w:rsidRPr="00A6080C" w:rsidRDefault="00D97917">
            <w:pPr>
              <w:numPr>
                <w:ilvl w:val="0"/>
                <w:numId w:val="8"/>
              </w:numPr>
              <w:rPr>
                <w:sz w:val="18"/>
                <w:szCs w:val="18"/>
              </w:rPr>
            </w:pPr>
            <w:ins w:id="1375" w:author="UWG" w:date="2011-02-16T17:44:00Z">
              <w:del w:id="1376" w:author=" " w:date="2011-02-25T14:25:00Z">
                <w:r>
                  <w:rPr>
                    <w:sz w:val="18"/>
                    <w:szCs w:val="18"/>
                  </w:rPr>
                  <w:delText>Provides</w:delText>
                </w:r>
              </w:del>
            </w:ins>
            <w:ins w:id="1377" w:author=" " w:date="2011-02-25T14:25:00Z">
              <w:r>
                <w:rPr>
                  <w:sz w:val="18"/>
                  <w:szCs w:val="18"/>
                </w:rPr>
                <w:t>Facilitates</w:t>
              </w:r>
            </w:ins>
            <w:ins w:id="1378" w:author="UWG" w:date="2011-02-16T17:44:00Z">
              <w:r>
                <w:rPr>
                  <w:sz w:val="18"/>
                  <w:szCs w:val="18"/>
                </w:rPr>
                <w:t xml:space="preserve"> ongoing </w:t>
              </w:r>
            </w:ins>
            <w:ins w:id="1379" w:author=" " w:date="2011-02-25T14:26:00Z">
              <w:r>
                <w:rPr>
                  <w:sz w:val="18"/>
                  <w:szCs w:val="18"/>
                </w:rPr>
                <w:t>s</w:t>
              </w:r>
            </w:ins>
            <w:del w:id="1380" w:author=" " w:date="2011-02-25T14:26:00Z">
              <w:r>
                <w:rPr>
                  <w:sz w:val="18"/>
                  <w:szCs w:val="18"/>
                </w:rPr>
                <w:delText>S</w:delText>
              </w:r>
            </w:del>
            <w:r>
              <w:rPr>
                <w:sz w:val="18"/>
                <w:szCs w:val="18"/>
              </w:rPr>
              <w:t>upport</w:t>
            </w:r>
            <w:ins w:id="1381" w:author="UWG" w:date="2011-02-16T17:44:00Z">
              <w:r>
                <w:rPr>
                  <w:sz w:val="18"/>
                  <w:szCs w:val="18"/>
                </w:rPr>
                <w:t xml:space="preserve"> for</w:t>
              </w:r>
            </w:ins>
            <w:del w:id="1382" w:author="UWG" w:date="2011-02-16T17:44:00Z">
              <w:r>
                <w:rPr>
                  <w:sz w:val="18"/>
                  <w:szCs w:val="18"/>
                </w:rPr>
                <w:delText>s</w:delText>
              </w:r>
            </w:del>
            <w:r>
              <w:rPr>
                <w:sz w:val="18"/>
                <w:szCs w:val="18"/>
              </w:rPr>
              <w:t xml:space="preserve"> new staff members and those who are taking on new or additional responsibilities and leadership roles.</w:t>
            </w:r>
          </w:p>
          <w:p w:rsidR="00D97917" w:rsidRPr="00A6080C" w:rsidRDefault="00D97917">
            <w:pPr>
              <w:numPr>
                <w:ilvl w:val="0"/>
                <w:numId w:val="6"/>
              </w:numPr>
              <w:rPr>
                <w:sz w:val="18"/>
                <w:szCs w:val="18"/>
              </w:rPr>
            </w:pPr>
            <w:r>
              <w:rPr>
                <w:sz w:val="18"/>
                <w:szCs w:val="18"/>
              </w:rPr>
              <w:t>Optimizes the school’s human capital and the intangible assets of staff members to maximize opportunities for student achievement.</w:t>
            </w:r>
          </w:p>
          <w:p w:rsidR="00D97917" w:rsidRPr="00A6080C" w:rsidRDefault="00D97917">
            <w:pPr>
              <w:numPr>
                <w:ilvl w:val="0"/>
                <w:numId w:val="8"/>
              </w:numPr>
              <w:rPr>
                <w:sz w:val="18"/>
                <w:szCs w:val="18"/>
              </w:rPr>
            </w:pPr>
            <w:r>
              <w:rPr>
                <w:sz w:val="18"/>
                <w:szCs w:val="18"/>
              </w:rPr>
              <w:t xml:space="preserve">Systematically reviews and adjusts expectations and procedures on an ongoing basis. </w:t>
            </w:r>
          </w:p>
          <w:p w:rsidR="00D97917" w:rsidRPr="00A6080C" w:rsidRDefault="00D97917">
            <w:pPr>
              <w:rPr>
                <w:sz w:val="18"/>
                <w:szCs w:val="18"/>
              </w:rPr>
            </w:pPr>
          </w:p>
          <w:p w:rsidR="00D97917" w:rsidRPr="00A6080C" w:rsidRDefault="00D97917">
            <w:pPr>
              <w:rPr>
                <w:sz w:val="18"/>
                <w:szCs w:val="18"/>
              </w:rPr>
            </w:pPr>
          </w:p>
          <w:p w:rsidR="00D97917" w:rsidRPr="00A6080C" w:rsidRDefault="00D97917">
            <w:pPr>
              <w:rPr>
                <w:sz w:val="18"/>
                <w:szCs w:val="18"/>
              </w:rPr>
            </w:pPr>
          </w:p>
          <w:p w:rsidR="00D97917" w:rsidRPr="00A6080C" w:rsidRDefault="00D97917">
            <w:pPr>
              <w:rPr>
                <w:sz w:val="18"/>
                <w:szCs w:val="18"/>
              </w:rPr>
            </w:pPr>
          </w:p>
          <w:p w:rsidR="00D97917" w:rsidRPr="00A6080C" w:rsidRDefault="00D97917">
            <w:pPr>
              <w:rPr>
                <w:sz w:val="18"/>
                <w:szCs w:val="18"/>
              </w:rPr>
            </w:pPr>
            <w:r>
              <w:rPr>
                <w:sz w:val="18"/>
                <w:szCs w:val="18"/>
              </w:rPr>
              <w:t xml:space="preserve"> </w:t>
            </w:r>
          </w:p>
          <w:p w:rsidR="00D97917" w:rsidRPr="00A6080C" w:rsidRDefault="00D97917" w:rsidP="00D44BC3">
            <w:pPr>
              <w:pStyle w:val="ListParagraph"/>
              <w:ind w:left="360"/>
              <w:contextualSpacing/>
              <w:rPr>
                <w:sz w:val="18"/>
                <w:szCs w:val="18"/>
              </w:rPr>
            </w:pPr>
          </w:p>
        </w:tc>
      </w:tr>
      <w:tr w:rsidR="00520BA6" w:rsidRPr="00A6080C">
        <w:trPr>
          <w:cantSplit/>
        </w:trPr>
        <w:tc>
          <w:tcPr>
            <w:tcW w:w="11376" w:type="dxa"/>
            <w:gridSpan w:val="4"/>
          </w:tcPr>
          <w:p w:rsidR="00520BA6" w:rsidRPr="00A6080C" w:rsidRDefault="00D00358">
            <w:pPr>
              <w:rPr>
                <w:sz w:val="18"/>
                <w:szCs w:val="18"/>
              </w:rPr>
            </w:pPr>
            <w:r>
              <w:rPr>
                <w:b/>
                <w:i/>
                <w:sz w:val="18"/>
                <w:szCs w:val="18"/>
              </w:rPr>
              <w:t>Examples of evidence:</w:t>
            </w:r>
            <w:r>
              <w:rPr>
                <w:sz w:val="18"/>
                <w:szCs w:val="18"/>
              </w:rPr>
              <w:t xml:space="preserve">  Knowledge of teacher contract</w:t>
            </w:r>
            <w:ins w:id="1383" w:author=" " w:date="2011-03-07T15:27:00Z">
              <w:r w:rsidR="00A92B7F">
                <w:rPr>
                  <w:sz w:val="18"/>
                  <w:szCs w:val="18"/>
                </w:rPr>
                <w:t>,</w:t>
              </w:r>
            </w:ins>
            <w:del w:id="1384" w:author=" " w:date="2011-03-07T15:27:00Z">
              <w:r w:rsidDel="00A92B7F">
                <w:rPr>
                  <w:sz w:val="18"/>
                  <w:szCs w:val="18"/>
                </w:rPr>
                <w:delText>;</w:delText>
              </w:r>
            </w:del>
            <w:r>
              <w:rPr>
                <w:sz w:val="18"/>
                <w:szCs w:val="18"/>
              </w:rPr>
              <w:t xml:space="preserve"> interview question bank</w:t>
            </w:r>
            <w:ins w:id="1385" w:author=" " w:date="2011-03-07T15:27:00Z">
              <w:r w:rsidR="00A92B7F">
                <w:rPr>
                  <w:sz w:val="18"/>
                  <w:szCs w:val="18"/>
                </w:rPr>
                <w:t>,</w:t>
              </w:r>
            </w:ins>
            <w:del w:id="1386" w:author=" " w:date="2011-03-07T15:27:00Z">
              <w:r w:rsidDel="00A92B7F">
                <w:rPr>
                  <w:sz w:val="18"/>
                  <w:szCs w:val="18"/>
                </w:rPr>
                <w:delText>;</w:delText>
              </w:r>
            </w:del>
            <w:r>
              <w:rPr>
                <w:sz w:val="18"/>
                <w:szCs w:val="18"/>
              </w:rPr>
              <w:t xml:space="preserve"> evidence of available trainings</w:t>
            </w:r>
            <w:ins w:id="1387" w:author=" " w:date="2011-03-07T15:27:00Z">
              <w:r w:rsidR="00A92B7F">
                <w:rPr>
                  <w:sz w:val="18"/>
                  <w:szCs w:val="18"/>
                </w:rPr>
                <w:t>,</w:t>
              </w:r>
            </w:ins>
            <w:del w:id="1388" w:author=" " w:date="2011-03-07T15:27:00Z">
              <w:r w:rsidDel="00A92B7F">
                <w:rPr>
                  <w:sz w:val="18"/>
                  <w:szCs w:val="18"/>
                </w:rPr>
                <w:delText>;</w:delText>
              </w:r>
            </w:del>
            <w:r>
              <w:rPr>
                <w:sz w:val="18"/>
                <w:szCs w:val="18"/>
              </w:rPr>
              <w:t xml:space="preserve"> evidence of systems in place, meeting notes of conversations</w:t>
            </w:r>
            <w:del w:id="1389" w:author=" " w:date="2011-03-07T15:27:00Z">
              <w:r w:rsidDel="00A92B7F">
                <w:rPr>
                  <w:sz w:val="18"/>
                  <w:szCs w:val="18"/>
                </w:rPr>
                <w:delText xml:space="preserve">. </w:delText>
              </w:r>
            </w:del>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p w:rsidR="00520BA6" w:rsidRPr="00A6080C" w:rsidRDefault="00520BA6">
            <w:pPr>
              <w:rPr>
                <w:sz w:val="18"/>
                <w:szCs w:val="18"/>
              </w:rPr>
            </w:pPr>
          </w:p>
        </w:tc>
      </w:tr>
      <w:tr w:rsidR="00D97917" w:rsidRPr="00A6080C">
        <w:trPr>
          <w:cantSplit/>
          <w:ins w:id="1390" w:author=" " w:date="2011-03-07T14:23:00Z"/>
        </w:trPr>
        <w:tc>
          <w:tcPr>
            <w:tcW w:w="11376" w:type="dxa"/>
            <w:gridSpan w:val="4"/>
          </w:tcPr>
          <w:p w:rsidR="00D97917" w:rsidRDefault="00D97917">
            <w:pPr>
              <w:rPr>
                <w:ins w:id="1391" w:author=" " w:date="2011-03-07T14:23:00Z"/>
                <w:b/>
                <w:i/>
                <w:sz w:val="18"/>
                <w:szCs w:val="18"/>
              </w:rPr>
            </w:pPr>
            <w:ins w:id="1392" w:author=" " w:date="2011-03-07T14:23:00Z">
              <w:r>
                <w:rPr>
                  <w:b/>
                  <w:i/>
                  <w:sz w:val="18"/>
                  <w:szCs w:val="18"/>
                </w:rPr>
                <w:t>Comments:</w:t>
              </w:r>
            </w:ins>
          </w:p>
          <w:p w:rsidR="00D97917" w:rsidRDefault="00D97917">
            <w:pPr>
              <w:rPr>
                <w:ins w:id="1393" w:author=" " w:date="2011-03-07T14:23:00Z"/>
                <w:b/>
                <w:i/>
                <w:sz w:val="18"/>
                <w:szCs w:val="18"/>
              </w:rPr>
            </w:pPr>
          </w:p>
          <w:p w:rsidR="00D97917" w:rsidRDefault="00D97917">
            <w:pPr>
              <w:rPr>
                <w:ins w:id="1394" w:author=" " w:date="2011-03-07T14:23:00Z"/>
                <w:b/>
                <w:i/>
                <w:sz w:val="18"/>
                <w:szCs w:val="18"/>
              </w:rPr>
            </w:pPr>
          </w:p>
          <w:p w:rsidR="00D97917" w:rsidRDefault="00D97917">
            <w:pPr>
              <w:rPr>
                <w:ins w:id="1395" w:author=" " w:date="2011-03-07T14:23:00Z"/>
                <w:b/>
                <w:i/>
                <w:sz w:val="18"/>
                <w:szCs w:val="18"/>
              </w:rPr>
            </w:pPr>
          </w:p>
          <w:p w:rsidR="00D97917" w:rsidRDefault="00D97917">
            <w:pPr>
              <w:rPr>
                <w:ins w:id="1396" w:author=" " w:date="2011-03-07T14:23:00Z"/>
                <w:b/>
                <w:i/>
                <w:sz w:val="18"/>
                <w:szCs w:val="18"/>
              </w:rPr>
            </w:pPr>
          </w:p>
          <w:p w:rsidR="00D97917" w:rsidRDefault="00D97917">
            <w:pPr>
              <w:rPr>
                <w:ins w:id="1397" w:author=" " w:date="2011-03-07T14:23:00Z"/>
                <w:b/>
                <w:i/>
                <w:sz w:val="18"/>
                <w:szCs w:val="18"/>
              </w:rPr>
            </w:pPr>
          </w:p>
          <w:p w:rsidR="00D97917" w:rsidRDefault="00D97917">
            <w:pPr>
              <w:rPr>
                <w:ins w:id="1398" w:author=" " w:date="2011-03-07T14:23:00Z"/>
                <w:b/>
                <w:i/>
                <w:sz w:val="18"/>
                <w:szCs w:val="18"/>
              </w:rPr>
            </w:pPr>
          </w:p>
          <w:p w:rsidR="00D97917" w:rsidRDefault="00D97917">
            <w:pPr>
              <w:rPr>
                <w:ins w:id="1399" w:author=" " w:date="2011-03-07T14:23:00Z"/>
                <w:b/>
                <w:i/>
                <w:sz w:val="18"/>
                <w:szCs w:val="18"/>
              </w:rPr>
            </w:pPr>
          </w:p>
          <w:p w:rsidR="00D97917" w:rsidRDefault="00D97917">
            <w:pPr>
              <w:rPr>
                <w:ins w:id="1400" w:author=" " w:date="2011-03-07T14:23:00Z"/>
                <w:b/>
                <w:i/>
                <w:sz w:val="18"/>
                <w:szCs w:val="18"/>
              </w:rPr>
            </w:pPr>
          </w:p>
          <w:p w:rsidR="00D97917" w:rsidRDefault="00D97917">
            <w:pPr>
              <w:rPr>
                <w:ins w:id="1401" w:author=" " w:date="2011-03-07T14:23:00Z"/>
                <w:b/>
                <w:i/>
                <w:sz w:val="18"/>
                <w:szCs w:val="18"/>
              </w:rPr>
            </w:pPr>
          </w:p>
          <w:p w:rsidR="00D97917" w:rsidRDefault="00D97917">
            <w:pPr>
              <w:rPr>
                <w:ins w:id="1402" w:author=" " w:date="2011-03-07T14:23:00Z"/>
                <w:b/>
                <w:i/>
                <w:sz w:val="18"/>
                <w:szCs w:val="18"/>
              </w:rPr>
            </w:pPr>
          </w:p>
          <w:p w:rsidR="00D97917" w:rsidRDefault="00D97917">
            <w:pPr>
              <w:rPr>
                <w:ins w:id="1403" w:author=" " w:date="2011-03-07T14:23:00Z"/>
                <w:b/>
                <w:i/>
                <w:sz w:val="18"/>
                <w:szCs w:val="18"/>
              </w:rPr>
            </w:pPr>
          </w:p>
          <w:p w:rsidR="00D97917" w:rsidRDefault="00D97917">
            <w:pPr>
              <w:rPr>
                <w:ins w:id="1404" w:author=" " w:date="2011-03-07T14:23:00Z"/>
                <w:b/>
                <w:i/>
                <w:sz w:val="18"/>
                <w:szCs w:val="18"/>
              </w:rPr>
            </w:pPr>
          </w:p>
        </w:tc>
      </w:tr>
    </w:tbl>
    <w:p w:rsidR="00D97917" w:rsidRDefault="00AB54A2">
      <w:pPr>
        <w:rPr>
          <w:ins w:id="1405" w:author=" " w:date="2011-03-07T14:23:00Z"/>
        </w:rPr>
      </w:pPr>
      <w:r>
        <w:br w:type="page"/>
      </w:r>
    </w:p>
    <w:p w:rsidR="00A64F1D" w:rsidRDefault="00A64F1D">
      <w:pPr>
        <w:rPr>
          <w:ins w:id="1406" w:author=" " w:date="2011-03-07T14:24:00Z"/>
        </w:rPr>
      </w:pPr>
    </w:p>
    <w:p w:rsidR="00AB54A2" w:rsidRDefault="001B1368">
      <w:pPr>
        <w:rPr>
          <w:ins w:id="1407" w:author="Simmelink, Patti" w:date="2011-09-30T15:49:00Z"/>
          <w:b/>
        </w:rPr>
      </w:pPr>
      <w:r>
        <w:rPr>
          <w:b/>
        </w:rPr>
        <w:t>Criterion</w:t>
      </w:r>
      <w:r w:rsidR="00AB54A2">
        <w:rPr>
          <w:b/>
        </w:rPr>
        <w:t xml:space="preserve"> #7: Partnering with the school community to promote student learning.</w:t>
      </w:r>
    </w:p>
    <w:p w:rsidR="002B754F" w:rsidRDefault="002B754F">
      <w:pPr>
        <w:rPr>
          <w:ins w:id="1408" w:author="Simmelink, Patti" w:date="2011-09-30T15:49:00Z"/>
          <w:b/>
        </w:rPr>
      </w:pPr>
    </w:p>
    <w:p w:rsidR="002B754F" w:rsidRDefault="002B754F">
      <w:pPr>
        <w:rPr>
          <w:b/>
        </w:rPr>
      </w:pPr>
      <w:ins w:id="1409" w:author="Simmelink, Patti" w:date="2011-09-30T15:49:00Z">
        <w:r>
          <w:rPr>
            <w:b/>
            <w:noProof/>
          </w:rPr>
          <mc:AlternateContent>
            <mc:Choice Requires="wps">
              <w:drawing>
                <wp:anchor distT="0" distB="0" distL="114300" distR="114300" simplePos="0" relativeHeight="251675648"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9" name="Rectangle 9"/>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100.6pt;margin-top:2.35pt;width:12.2pt;height:8.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" fillcolor="white [3201]" strokecolor="black [3200]" strokeweight=".25pt"/>
              </w:pict>
            </mc:Fallback>
          </mc:AlternateContent>
        </w:r>
        <w:r w:rsidRPr="008D2744">
          <w:rPr>
            <w:b/>
            <w:i/>
          </w:rPr>
          <w:t>Not Applicable</w:t>
        </w:r>
        <w:r>
          <w:rPr>
            <w:b/>
          </w:rPr>
          <w:t xml:space="preserve">    </w:t>
        </w:r>
      </w:ins>
    </w:p>
    <w:p w:rsidR="00AB54A2" w:rsidRDefault="00AB54A2"/>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410" w:author=" " w:date="2011-02-25T14:27: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411">
          <w:tblGrid>
            <w:gridCol w:w="108"/>
            <w:gridCol w:w="2334"/>
            <w:gridCol w:w="2326"/>
            <w:gridCol w:w="2327"/>
            <w:gridCol w:w="4281"/>
            <w:gridCol w:w="108"/>
          </w:tblGrid>
        </w:tblGridChange>
      </w:tblGrid>
      <w:tr w:rsidR="00AB54A2" w:rsidRPr="00A6080C" w:rsidTr="00516AE9">
        <w:trPr>
          <w:cantSplit/>
          <w:trHeight w:val="575"/>
          <w:trPrChange w:id="1412" w:author=" " w:date="2011-02-25T14:27:00Z">
            <w:trPr>
              <w:gridAfter w:val="0"/>
              <w:cantSplit/>
            </w:trPr>
          </w:trPrChange>
        </w:trPr>
        <w:tc>
          <w:tcPr>
            <w:tcW w:w="11376" w:type="dxa"/>
            <w:gridSpan w:val="4"/>
            <w:shd w:val="clear" w:color="auto" w:fill="CCFFFF"/>
            <w:vAlign w:val="center"/>
            <w:tcPrChange w:id="1413" w:author=" " w:date="2011-02-25T14:27:00Z">
              <w:tcPr>
                <w:tcW w:w="11376" w:type="dxa"/>
                <w:gridSpan w:val="5"/>
                <w:shd w:val="clear" w:color="auto" w:fill="CCFFFF"/>
              </w:tcPr>
            </w:tcPrChange>
          </w:tcPr>
          <w:p w:rsidR="00F4120B" w:rsidRPr="00F4120B" w:rsidRDefault="00D00358" w:rsidP="00F4120B">
            <w:pPr>
              <w:pStyle w:val="ListParagraph"/>
              <w:numPr>
                <w:ilvl w:val="0"/>
                <w:numId w:val="33"/>
              </w:numPr>
              <w:ind w:left="432" w:hanging="270"/>
              <w:rPr>
                <w:del w:id="1414" w:author=" " w:date="2011-02-25T14:27:00Z"/>
                <w:b/>
                <w:sz w:val="18"/>
                <w:szCs w:val="18"/>
                <w:rPrChange w:id="1415" w:author=" " w:date="2011-02-28T18:08:00Z">
                  <w:rPr>
                    <w:del w:id="1416" w:author=" " w:date="2011-02-25T14:27:00Z"/>
                    <w:b/>
                  </w:rPr>
                </w:rPrChange>
              </w:rPr>
              <w:pPrChange w:id="1417" w:author=" " w:date="2011-02-25T14:27:00Z">
                <w:pPr>
                  <w:numPr>
                    <w:numId w:val="20"/>
                  </w:numPr>
                  <w:ind w:left="720" w:hanging="360"/>
                </w:pPr>
              </w:pPrChange>
            </w:pPr>
            <w:ins w:id="1418" w:author=" " w:date="2011-02-25T14:27:00Z">
              <w:r>
                <w:rPr>
                  <w:b/>
                  <w:sz w:val="18"/>
                  <w:szCs w:val="18"/>
                </w:rPr>
                <w:t xml:space="preserve"> </w:t>
              </w:r>
            </w:ins>
            <w:r w:rsidR="00BC50AA" w:rsidRPr="00BC50AA">
              <w:rPr>
                <w:b/>
                <w:sz w:val="18"/>
                <w:szCs w:val="18"/>
                <w:rPrChange w:id="1419" w:author=" " w:date="2011-02-28T18:08:00Z">
                  <w:rPr>
                    <w:b/>
                    <w:sz w:val="16"/>
                    <w:szCs w:val="16"/>
                  </w:rPr>
                </w:rPrChange>
              </w:rPr>
              <w:t>Principals establish strong lines of communication with parents, stakeholders, teachers, staff</w:t>
            </w:r>
            <w:ins w:id="1420" w:author=" " w:date="2011-03-07T15:23:00Z">
              <w:r w:rsidR="00A92B7F">
                <w:rPr>
                  <w:b/>
                  <w:sz w:val="18"/>
                  <w:szCs w:val="18"/>
                </w:rPr>
                <w:t>,</w:t>
              </w:r>
            </w:ins>
            <w:r w:rsidR="00BC50AA" w:rsidRPr="00BC50AA">
              <w:rPr>
                <w:b/>
                <w:sz w:val="18"/>
                <w:szCs w:val="18"/>
                <w:rPrChange w:id="1421" w:author=" " w:date="2011-02-28T18:08:00Z">
                  <w:rPr>
                    <w:b/>
                    <w:sz w:val="16"/>
                    <w:szCs w:val="16"/>
                  </w:rPr>
                </w:rPrChange>
              </w:rPr>
              <w:t xml:space="preserve"> and students.</w:t>
            </w:r>
            <w:r w:rsidR="00BC50AA" w:rsidRPr="00BC50AA">
              <w:rPr>
                <w:sz w:val="18"/>
                <w:szCs w:val="18"/>
                <w:rPrChange w:id="1422" w:author=" " w:date="2011-02-28T18:08:00Z">
                  <w:rPr>
                    <w:sz w:val="16"/>
                    <w:szCs w:val="16"/>
                  </w:rPr>
                </w:rPrChange>
              </w:rPr>
              <w:t xml:space="preserve"> Principals keep lines of communication open and serve as an advocate and spokesperson for the school to all stakeholders.</w:t>
            </w:r>
          </w:p>
          <w:p w:rsidR="00F4120B" w:rsidRPr="00F4120B" w:rsidRDefault="00F4120B" w:rsidP="00F4120B">
            <w:pPr>
              <w:pStyle w:val="ListParagraph"/>
              <w:numPr>
                <w:ilvl w:val="0"/>
                <w:numId w:val="33"/>
              </w:numPr>
              <w:ind w:left="432" w:hanging="270"/>
              <w:rPr>
                <w:del w:id="1423" w:author=" " w:date="2011-02-25T14:27:00Z"/>
                <w:b/>
                <w:rPrChange w:id="1424" w:author=" " w:date="2011-02-28T18:08:00Z">
                  <w:rPr>
                    <w:del w:id="1425" w:author=" " w:date="2011-02-25T14:27:00Z"/>
                    <w:b/>
                    <w:sz w:val="18"/>
                    <w:szCs w:val="18"/>
                  </w:rPr>
                </w:rPrChange>
              </w:rPr>
              <w:pPrChange w:id="1426" w:author=" " w:date="2011-02-25T14:27:00Z">
                <w:pPr/>
              </w:pPrChange>
            </w:pPr>
          </w:p>
          <w:p w:rsidR="00F4120B" w:rsidRPr="00F4120B" w:rsidRDefault="00F4120B" w:rsidP="00F4120B">
            <w:pPr>
              <w:pStyle w:val="ListParagraph"/>
              <w:numPr>
                <w:ilvl w:val="0"/>
                <w:numId w:val="33"/>
              </w:numPr>
              <w:ind w:left="432" w:hanging="270"/>
              <w:rPr>
                <w:b/>
                <w:rPrChange w:id="1427" w:author=" " w:date="2011-02-28T18:08:00Z">
                  <w:rPr>
                    <w:b/>
                    <w:sz w:val="18"/>
                    <w:szCs w:val="18"/>
                  </w:rPr>
                </w:rPrChange>
              </w:rPr>
              <w:pPrChange w:id="1428" w:author=" " w:date="2011-02-25T14:27:00Z">
                <w:pPr/>
              </w:pPrChange>
            </w:pPr>
          </w:p>
        </w:tc>
      </w:tr>
      <w:tr w:rsidR="00D97917" w:rsidRPr="00A6080C" w:rsidTr="00C647F1">
        <w:trPr>
          <w:cantSplit/>
          <w:trPrChange w:id="1429" w:author=" " w:date="2011-03-07T14:25:00Z">
            <w:trPr>
              <w:gridBefore w:val="1"/>
              <w:cantSplit/>
            </w:trPr>
          </w:trPrChange>
        </w:trPr>
        <w:tc>
          <w:tcPr>
            <w:tcW w:w="2844" w:type="dxa"/>
            <w:shd w:val="clear" w:color="auto" w:fill="E0E0E0"/>
            <w:vAlign w:val="center"/>
            <w:tcPrChange w:id="1430" w:author=" " w:date="2011-03-07T14:25:00Z">
              <w:tcPr>
                <w:tcW w:w="2334" w:type="dxa"/>
                <w:shd w:val="clear" w:color="auto" w:fill="E0E0E0"/>
                <w:vAlign w:val="center"/>
              </w:tcPr>
            </w:tcPrChange>
          </w:tcPr>
          <w:p w:rsidR="00D97917" w:rsidRPr="002B754F" w:rsidDel="002B754F" w:rsidRDefault="00D97917">
            <w:pPr>
              <w:jc w:val="center"/>
              <w:rPr>
                <w:del w:id="1431" w:author="Simmelink, Patti" w:date="2011-09-30T15:49:00Z"/>
                <w:b/>
                <w:sz w:val="14"/>
                <w:szCs w:val="14"/>
                <w:rPrChange w:id="1432" w:author="Simmelink, Patti" w:date="2011-09-30T15:49:00Z">
                  <w:rPr>
                    <w:del w:id="1433" w:author="Simmelink, Patti" w:date="2011-09-30T15:49:00Z"/>
                    <w:b/>
                    <w:sz w:val="18"/>
                    <w:szCs w:val="18"/>
                  </w:rPr>
                </w:rPrChange>
              </w:rPr>
            </w:pPr>
            <w:del w:id="1434" w:author="Simmelink, Patti" w:date="2011-09-30T15:49:00Z">
              <w:r w:rsidRPr="002B754F" w:rsidDel="002B754F">
                <w:rPr>
                  <w:b/>
                  <w:sz w:val="14"/>
                  <w:szCs w:val="14"/>
                  <w:rPrChange w:id="1435" w:author="Simmelink, Patti" w:date="2011-09-30T15:49:00Z">
                    <w:rPr>
                      <w:b/>
                      <w:sz w:val="18"/>
                      <w:szCs w:val="18"/>
                    </w:rPr>
                  </w:rPrChange>
                </w:rPr>
                <w:delText>Not Demonstrated/</w:delText>
              </w:r>
            </w:del>
          </w:p>
          <w:p w:rsidR="002B754F" w:rsidRPr="002B754F" w:rsidRDefault="002B754F">
            <w:pPr>
              <w:jc w:val="center"/>
              <w:rPr>
                <w:ins w:id="1436" w:author="Simmelink, Patti" w:date="2011-09-30T15:49:00Z"/>
                <w:b/>
                <w:sz w:val="14"/>
                <w:szCs w:val="14"/>
                <w:rPrChange w:id="1437" w:author="Simmelink, Patti" w:date="2011-09-30T15:49:00Z">
                  <w:rPr>
                    <w:ins w:id="1438" w:author="Simmelink, Patti" w:date="2011-09-30T15:49:00Z"/>
                    <w:b/>
                    <w:sz w:val="18"/>
                    <w:szCs w:val="18"/>
                  </w:rPr>
                </w:rPrChange>
              </w:rPr>
            </w:pPr>
          </w:p>
          <w:p w:rsidR="00D97917" w:rsidRPr="00A6080C" w:rsidRDefault="00D97917">
            <w:pPr>
              <w:jc w:val="center"/>
              <w:rPr>
                <w:b/>
                <w:sz w:val="18"/>
                <w:szCs w:val="18"/>
              </w:rPr>
            </w:pPr>
            <w:r>
              <w:rPr>
                <w:b/>
                <w:sz w:val="18"/>
                <w:szCs w:val="18"/>
              </w:rPr>
              <w:t>Unsatisfactory</w:t>
            </w:r>
          </w:p>
          <w:p w:rsidR="00D97917" w:rsidRPr="00A6080C" w:rsidRDefault="00D97917">
            <w:pPr>
              <w:jc w:val="center"/>
              <w:rPr>
                <w:b/>
                <w:sz w:val="18"/>
                <w:szCs w:val="18"/>
              </w:rPr>
            </w:pPr>
            <w:r>
              <w:rPr>
                <w:b/>
                <w:sz w:val="18"/>
                <w:szCs w:val="18"/>
              </w:rPr>
              <w:t>(Comment Required)</w:t>
            </w:r>
          </w:p>
        </w:tc>
        <w:tc>
          <w:tcPr>
            <w:tcW w:w="2844" w:type="dxa"/>
            <w:shd w:val="clear" w:color="auto" w:fill="E0E0E0"/>
            <w:vAlign w:val="center"/>
            <w:tcPrChange w:id="1439" w:author=" " w:date="2011-03-07T14:25:00Z">
              <w:tcPr>
                <w:tcW w:w="2326" w:type="dxa"/>
                <w:shd w:val="clear" w:color="auto" w:fill="E0E0E0"/>
                <w:vAlign w:val="center"/>
              </w:tcPr>
            </w:tcPrChange>
          </w:tcPr>
          <w:p w:rsidR="00D97917" w:rsidRPr="00A6080C" w:rsidRDefault="00D97917">
            <w:pPr>
              <w:jc w:val="center"/>
              <w:rPr>
                <w:b/>
                <w:sz w:val="18"/>
                <w:szCs w:val="18"/>
              </w:rPr>
            </w:pPr>
            <w:r>
              <w:rPr>
                <w:b/>
                <w:sz w:val="18"/>
                <w:szCs w:val="18"/>
              </w:rPr>
              <w:t>Developing</w:t>
            </w:r>
          </w:p>
        </w:tc>
        <w:tc>
          <w:tcPr>
            <w:tcW w:w="2844" w:type="dxa"/>
            <w:shd w:val="clear" w:color="auto" w:fill="E0E0E0"/>
            <w:vAlign w:val="center"/>
            <w:tcPrChange w:id="1440" w:author=" " w:date="2011-03-07T14:25:00Z">
              <w:tcPr>
                <w:tcW w:w="2327" w:type="dxa"/>
                <w:shd w:val="clear" w:color="auto" w:fill="E0E0E0"/>
                <w:vAlign w:val="center"/>
              </w:tcPr>
            </w:tcPrChange>
          </w:tcPr>
          <w:p w:rsidR="00D97917" w:rsidRPr="00A6080C" w:rsidRDefault="00D97917">
            <w:pPr>
              <w:jc w:val="center"/>
              <w:rPr>
                <w:b/>
                <w:sz w:val="18"/>
                <w:szCs w:val="18"/>
              </w:rPr>
            </w:pPr>
            <w:r>
              <w:rPr>
                <w:b/>
                <w:sz w:val="18"/>
                <w:szCs w:val="18"/>
              </w:rPr>
              <w:t xml:space="preserve">Proficient </w:t>
            </w:r>
          </w:p>
        </w:tc>
        <w:tc>
          <w:tcPr>
            <w:tcW w:w="2844" w:type="dxa"/>
            <w:shd w:val="clear" w:color="auto" w:fill="E0E0E0"/>
            <w:vAlign w:val="center"/>
            <w:tcPrChange w:id="1441" w:author=" " w:date="2011-03-07T14:25:00Z">
              <w:tcPr>
                <w:tcW w:w="4389" w:type="dxa"/>
                <w:gridSpan w:val="2"/>
                <w:shd w:val="clear" w:color="auto" w:fill="E0E0E0"/>
                <w:vAlign w:val="center"/>
              </w:tcPr>
            </w:tcPrChange>
          </w:tcPr>
          <w:p w:rsidR="00F4120B" w:rsidRDefault="00D97917">
            <w:pPr>
              <w:jc w:val="center"/>
              <w:rPr>
                <w:del w:id="1442" w:author=" " w:date="2011-03-07T14:39:00Z"/>
                <w:b/>
                <w:sz w:val="18"/>
                <w:szCs w:val="18"/>
              </w:rPr>
            </w:pPr>
            <w:r>
              <w:rPr>
                <w:b/>
                <w:sz w:val="18"/>
                <w:szCs w:val="18"/>
              </w:rPr>
              <w:t>Accomplished</w:t>
            </w:r>
          </w:p>
          <w:p w:rsidR="00F4120B" w:rsidRDefault="00D97917">
            <w:pPr>
              <w:jc w:val="center"/>
              <w:rPr>
                <w:b/>
                <w:sz w:val="18"/>
                <w:szCs w:val="18"/>
              </w:rPr>
            </w:pPr>
            <w:del w:id="1443" w:author=" " w:date="2011-03-07T14:39:00Z">
              <w:r w:rsidDel="00992B34">
                <w:rPr>
                  <w:b/>
                  <w:sz w:val="18"/>
                  <w:szCs w:val="18"/>
                </w:rPr>
                <w:delText>Design Notes</w:delText>
              </w:r>
            </w:del>
          </w:p>
        </w:tc>
      </w:tr>
      <w:tr w:rsidR="00D97917" w:rsidRPr="00A6080C" w:rsidTr="00C647F1">
        <w:trPr>
          <w:cantSplit/>
          <w:trHeight w:val="2033"/>
          <w:trPrChange w:id="1444" w:author=" " w:date="2011-03-07T14:25:00Z">
            <w:trPr>
              <w:gridBefore w:val="1"/>
              <w:cantSplit/>
              <w:trHeight w:val="2033"/>
            </w:trPr>
          </w:trPrChange>
        </w:trPr>
        <w:tc>
          <w:tcPr>
            <w:tcW w:w="2844" w:type="dxa"/>
            <w:tcPrChange w:id="1445" w:author=" " w:date="2011-03-07T14:25:00Z">
              <w:tcPr>
                <w:tcW w:w="2334" w:type="dxa"/>
              </w:tcPr>
            </w:tcPrChange>
          </w:tcPr>
          <w:p w:rsidR="00D97917" w:rsidRPr="00A6080C" w:rsidRDefault="00BC50AA">
            <w:pPr>
              <w:rPr>
                <w:b/>
                <w:sz w:val="18"/>
                <w:szCs w:val="18"/>
                <w:rPrChange w:id="1446" w:author=" " w:date="2011-02-28T18:08:00Z">
                  <w:rPr>
                    <w:sz w:val="18"/>
                    <w:szCs w:val="18"/>
                  </w:rPr>
                </w:rPrChange>
              </w:rPr>
            </w:pPr>
            <w:r w:rsidRPr="00BC50AA">
              <w:rPr>
                <w:b/>
                <w:sz w:val="18"/>
                <w:szCs w:val="18"/>
                <w:rPrChange w:id="1447" w:author=" " w:date="2011-02-28T18:08:00Z">
                  <w:rPr>
                    <w:sz w:val="18"/>
                    <w:szCs w:val="18"/>
                  </w:rPr>
                </w:rPrChange>
              </w:rPr>
              <w:t xml:space="preserve"> </w:t>
            </w:r>
          </w:p>
          <w:p w:rsidR="00D97917" w:rsidRPr="00A6080C" w:rsidRDefault="00BC50AA">
            <w:pPr>
              <w:numPr>
                <w:ilvl w:val="0"/>
                <w:numId w:val="10"/>
              </w:numPr>
              <w:rPr>
                <w:sz w:val="18"/>
                <w:szCs w:val="18"/>
              </w:rPr>
            </w:pPr>
            <w:r w:rsidRPr="00303FA3">
              <w:rPr>
                <w:sz w:val="18"/>
                <w:szCs w:val="18"/>
                <w:rPrChange w:id="1448" w:author="Simmelink, Patti" w:date="2011-09-30T16:04:00Z">
                  <w:rPr>
                    <w:sz w:val="18"/>
                    <w:szCs w:val="18"/>
                  </w:rPr>
                </w:rPrChange>
              </w:rPr>
              <w:t>N</w:t>
            </w:r>
            <w:r w:rsidR="00D97917">
              <w:rPr>
                <w:sz w:val="18"/>
                <w:szCs w:val="18"/>
              </w:rPr>
              <w:t xml:space="preserve">ot </w:t>
            </w:r>
            <w:del w:id="1449" w:author=" " w:date="2011-02-25T14:26:00Z">
              <w:r w:rsidR="00D97917">
                <w:rPr>
                  <w:sz w:val="18"/>
                  <w:szCs w:val="18"/>
                </w:rPr>
                <w:delText>looked for</w:delText>
              </w:r>
            </w:del>
            <w:ins w:id="1450" w:author="Simmelink, Patti" w:date="2011-09-30T15:49:00Z">
              <w:r w:rsidR="002B754F">
                <w:rPr>
                  <w:sz w:val="18"/>
                  <w:szCs w:val="18"/>
                </w:rPr>
                <w:t>demonstrated at this time</w:t>
              </w:r>
            </w:ins>
            <w:ins w:id="1451" w:author=" " w:date="2011-02-25T14:26:00Z">
              <w:del w:id="1452" w:author="Simmelink, Patti" w:date="2011-09-30T15:49:00Z">
                <w:r w:rsidR="00D97917" w:rsidDel="002B754F">
                  <w:rPr>
                    <w:sz w:val="18"/>
                    <w:szCs w:val="18"/>
                  </w:rPr>
                  <w:delText>applicable</w:delText>
                </w:r>
              </w:del>
            </w:ins>
            <w:r w:rsidR="00D97917">
              <w:rPr>
                <w:sz w:val="18"/>
                <w:szCs w:val="18"/>
              </w:rPr>
              <w:t>.</w:t>
            </w:r>
          </w:p>
          <w:p w:rsidR="002B754F" w:rsidRDefault="002B754F">
            <w:pPr>
              <w:jc w:val="center"/>
              <w:rPr>
                <w:ins w:id="1453" w:author="Simmelink, Patti" w:date="2011-09-30T15:49:00Z"/>
                <w:sz w:val="18"/>
                <w:szCs w:val="18"/>
              </w:rPr>
            </w:pPr>
          </w:p>
          <w:p w:rsidR="00D97917" w:rsidRPr="00A6080C" w:rsidRDefault="00D97917">
            <w:pPr>
              <w:jc w:val="center"/>
              <w:rPr>
                <w:sz w:val="18"/>
                <w:szCs w:val="18"/>
              </w:rPr>
            </w:pPr>
            <w:r>
              <w:rPr>
                <w:sz w:val="18"/>
                <w:szCs w:val="18"/>
              </w:rPr>
              <w:t>or</w:t>
            </w:r>
            <w:bookmarkStart w:id="1454" w:name="_GoBack"/>
            <w:bookmarkEnd w:id="1454"/>
          </w:p>
          <w:p w:rsidR="00D97917" w:rsidRPr="00A6080C" w:rsidRDefault="00D97917">
            <w:pPr>
              <w:numPr>
                <w:ilvl w:val="0"/>
                <w:numId w:val="10"/>
              </w:numPr>
              <w:rPr>
                <w:sz w:val="18"/>
                <w:szCs w:val="18"/>
              </w:rPr>
            </w:pPr>
            <w:del w:id="1455" w:author="Simmelink, Patti" w:date="2011-09-30T15:49:00Z">
              <w:r w:rsidDel="002B754F">
                <w:rPr>
                  <w:sz w:val="18"/>
                  <w:szCs w:val="18"/>
                </w:rPr>
                <w:delText>Minimum requirement not met. (Comment required.)</w:delText>
              </w:r>
            </w:del>
            <w:ins w:id="1456" w:author="Simmelink, Patti" w:date="2011-09-30T15:49:00Z">
              <w:r w:rsidR="002B754F">
                <w:rPr>
                  <w:sz w:val="18"/>
                  <w:szCs w:val="18"/>
                </w:rPr>
                <w:t>Unsatisfactory.</w:t>
              </w:r>
            </w:ins>
          </w:p>
          <w:p w:rsidR="00D97917" w:rsidRPr="00A6080C" w:rsidRDefault="00D97917">
            <w:pPr>
              <w:ind w:left="288"/>
              <w:rPr>
                <w:sz w:val="18"/>
                <w:szCs w:val="18"/>
              </w:rPr>
            </w:pPr>
          </w:p>
        </w:tc>
        <w:tc>
          <w:tcPr>
            <w:tcW w:w="2844" w:type="dxa"/>
            <w:tcPrChange w:id="1457" w:author=" " w:date="2011-03-07T14:25:00Z">
              <w:tcPr>
                <w:tcW w:w="2326" w:type="dxa"/>
              </w:tcPr>
            </w:tcPrChange>
          </w:tcPr>
          <w:p w:rsidR="00D97917" w:rsidRPr="00A6080C" w:rsidRDefault="00D97917">
            <w:pPr>
              <w:rPr>
                <w:b/>
                <w:sz w:val="18"/>
                <w:szCs w:val="18"/>
              </w:rPr>
            </w:pPr>
          </w:p>
          <w:p w:rsidR="00D97917" w:rsidRPr="00A6080C" w:rsidDel="00516AE9" w:rsidRDefault="00D97917">
            <w:pPr>
              <w:rPr>
                <w:del w:id="1458" w:author=" " w:date="2011-02-25T14:27:00Z"/>
                <w:b/>
                <w:sz w:val="18"/>
                <w:szCs w:val="18"/>
              </w:rPr>
            </w:pPr>
          </w:p>
          <w:p w:rsidR="00D97917" w:rsidRPr="00A6080C" w:rsidDel="00516AE9" w:rsidRDefault="00D97917">
            <w:pPr>
              <w:rPr>
                <w:del w:id="1459" w:author=" " w:date="2011-02-25T14:27:00Z"/>
                <w:b/>
                <w:sz w:val="18"/>
                <w:szCs w:val="18"/>
              </w:rPr>
            </w:pPr>
          </w:p>
          <w:p w:rsidR="00D97917" w:rsidRPr="00A6080C" w:rsidRDefault="00D97917" w:rsidP="000078B3">
            <w:pPr>
              <w:numPr>
                <w:ilvl w:val="0"/>
                <w:numId w:val="10"/>
              </w:numPr>
              <w:rPr>
                <w:b/>
                <w:sz w:val="18"/>
                <w:szCs w:val="18"/>
              </w:rPr>
            </w:pPr>
            <w:r>
              <w:rPr>
                <w:sz w:val="18"/>
                <w:szCs w:val="18"/>
              </w:rPr>
              <w:t>Understands the importance of open, effec</w:t>
            </w:r>
            <w:r w:rsidR="00BC50AA" w:rsidRPr="00BC50AA">
              <w:rPr>
                <w:b/>
                <w:sz w:val="18"/>
                <w:szCs w:val="18"/>
                <w:rPrChange w:id="1460" w:author=" " w:date="2011-02-28T18:08:00Z">
                  <w:rPr>
                    <w:sz w:val="18"/>
                    <w:szCs w:val="18"/>
                  </w:rPr>
                </w:rPrChange>
              </w:rPr>
              <w:t>t</w:t>
            </w:r>
            <w:r>
              <w:rPr>
                <w:sz w:val="18"/>
                <w:szCs w:val="18"/>
              </w:rPr>
              <w:t>ive communication between and within school and district administration</w:t>
            </w:r>
          </w:p>
          <w:p w:rsidR="00D97917" w:rsidRPr="00A6080C" w:rsidDel="00D85A7A" w:rsidRDefault="00D97917">
            <w:pPr>
              <w:rPr>
                <w:del w:id="1461" w:author=" " w:date="2011-02-25T14:44:00Z"/>
                <w:b/>
                <w:sz w:val="18"/>
                <w:szCs w:val="18"/>
              </w:rPr>
            </w:pPr>
          </w:p>
          <w:p w:rsidR="00D97917" w:rsidRPr="00A6080C" w:rsidDel="00D85A7A" w:rsidRDefault="00D97917">
            <w:pPr>
              <w:rPr>
                <w:del w:id="1462" w:author=" " w:date="2011-02-25T14:44:00Z"/>
                <w:b/>
                <w:sz w:val="18"/>
                <w:szCs w:val="18"/>
              </w:rPr>
            </w:pPr>
          </w:p>
          <w:p w:rsidR="00D97917" w:rsidRPr="00A6080C" w:rsidRDefault="00D97917" w:rsidP="000A4E6F">
            <w:pPr>
              <w:numPr>
                <w:ilvl w:val="0"/>
                <w:numId w:val="10"/>
              </w:numPr>
              <w:rPr>
                <w:sz w:val="18"/>
                <w:szCs w:val="18"/>
              </w:rPr>
            </w:pPr>
            <w:r>
              <w:rPr>
                <w:sz w:val="18"/>
                <w:szCs w:val="18"/>
              </w:rPr>
              <w:t>Responds to parents</w:t>
            </w:r>
            <w:ins w:id="1463" w:author="UWG" w:date="2011-02-16T17:45:00Z">
              <w:r>
                <w:rPr>
                  <w:sz w:val="18"/>
                  <w:szCs w:val="18"/>
                </w:rPr>
                <w:t>, teachers,</w:t>
              </w:r>
            </w:ins>
            <w:r>
              <w:rPr>
                <w:sz w:val="18"/>
                <w:szCs w:val="18"/>
              </w:rPr>
              <w:t xml:space="preserve"> and patrons in a timely manner.</w:t>
            </w:r>
          </w:p>
          <w:p w:rsidR="00D97917" w:rsidRPr="00A6080C" w:rsidDel="00D85A7A" w:rsidRDefault="00D97917">
            <w:pPr>
              <w:rPr>
                <w:del w:id="1464" w:author=" " w:date="2011-02-25T14:44:00Z"/>
                <w:b/>
                <w:sz w:val="18"/>
                <w:szCs w:val="18"/>
              </w:rPr>
            </w:pPr>
          </w:p>
          <w:p w:rsidR="00D97917" w:rsidRPr="00A6080C" w:rsidRDefault="00D97917">
            <w:pPr>
              <w:numPr>
                <w:ilvl w:val="0"/>
                <w:numId w:val="9"/>
              </w:numPr>
              <w:rPr>
                <w:sz w:val="18"/>
                <w:szCs w:val="18"/>
              </w:rPr>
            </w:pPr>
            <w:r>
              <w:rPr>
                <w:sz w:val="18"/>
                <w:szCs w:val="18"/>
              </w:rPr>
              <w:t>Communicates with stakeholder groups about school initiatives and activities.</w:t>
            </w:r>
          </w:p>
          <w:p w:rsidR="00D97917" w:rsidRPr="00A6080C" w:rsidRDefault="00D97917" w:rsidP="000078B3">
            <w:pPr>
              <w:ind w:left="288"/>
              <w:rPr>
                <w:sz w:val="18"/>
                <w:szCs w:val="18"/>
              </w:rPr>
            </w:pPr>
          </w:p>
        </w:tc>
        <w:tc>
          <w:tcPr>
            <w:tcW w:w="2844" w:type="dxa"/>
            <w:tcPrChange w:id="1465" w:author=" " w:date="2011-03-07T14:25:00Z">
              <w:tcPr>
                <w:tcW w:w="2327" w:type="dxa"/>
              </w:tcPr>
            </w:tcPrChange>
          </w:tcPr>
          <w:p w:rsidR="00D97917" w:rsidRPr="00A6080C" w:rsidRDefault="00D97917">
            <w:pPr>
              <w:rPr>
                <w:b/>
                <w:sz w:val="18"/>
                <w:szCs w:val="18"/>
              </w:rPr>
            </w:pPr>
            <w:r>
              <w:rPr>
                <w:b/>
                <w:sz w:val="18"/>
                <w:szCs w:val="18"/>
              </w:rPr>
              <w:t>. . . and</w:t>
            </w:r>
          </w:p>
          <w:p w:rsidR="00D97917" w:rsidRPr="00A6080C" w:rsidDel="00516AE9" w:rsidRDefault="00D97917">
            <w:pPr>
              <w:rPr>
                <w:del w:id="1466" w:author=" " w:date="2011-02-25T14:27:00Z"/>
                <w:sz w:val="18"/>
                <w:szCs w:val="18"/>
              </w:rPr>
            </w:pPr>
          </w:p>
          <w:p w:rsidR="00D97917" w:rsidRPr="00A6080C" w:rsidRDefault="00D97917">
            <w:pPr>
              <w:numPr>
                <w:ilvl w:val="0"/>
                <w:numId w:val="9"/>
              </w:numPr>
              <w:rPr>
                <w:sz w:val="18"/>
                <w:szCs w:val="18"/>
              </w:rPr>
            </w:pPr>
            <w:r>
              <w:rPr>
                <w:sz w:val="18"/>
                <w:szCs w:val="18"/>
              </w:rPr>
              <w:t>Uses a variety of formats to communicate about student learning with stakeholders within and outside the school.</w:t>
            </w:r>
          </w:p>
          <w:p w:rsidR="00D97917" w:rsidRPr="00A6080C" w:rsidDel="00D85A7A" w:rsidRDefault="00D97917">
            <w:pPr>
              <w:ind w:left="288"/>
              <w:rPr>
                <w:del w:id="1467" w:author=" " w:date="2011-02-25T14:45:00Z"/>
                <w:sz w:val="18"/>
                <w:szCs w:val="18"/>
              </w:rPr>
            </w:pPr>
          </w:p>
          <w:p w:rsidR="00D97917" w:rsidRPr="00A6080C" w:rsidRDefault="00D97917" w:rsidP="00CB6F59">
            <w:pPr>
              <w:numPr>
                <w:ilvl w:val="0"/>
                <w:numId w:val="9"/>
              </w:numPr>
              <w:rPr>
                <w:sz w:val="18"/>
                <w:szCs w:val="18"/>
              </w:rPr>
            </w:pPr>
            <w:r>
              <w:rPr>
                <w:sz w:val="18"/>
                <w:szCs w:val="18"/>
              </w:rPr>
              <w:t>Uses effective communication skills and strategies to:</w:t>
            </w:r>
          </w:p>
          <w:p w:rsidR="00F4120B" w:rsidRDefault="00F4120B" w:rsidP="00F4120B">
            <w:pPr>
              <w:rPr>
                <w:del w:id="1468" w:author=" " w:date="2011-03-07T15:24:00Z"/>
                <w:sz w:val="18"/>
                <w:szCs w:val="18"/>
              </w:rPr>
              <w:pPrChange w:id="1469" w:author=" " w:date="2011-03-07T15:24:00Z">
                <w:pPr>
                  <w:ind w:left="288"/>
                </w:pPr>
              </w:pPrChange>
            </w:pPr>
          </w:p>
          <w:p w:rsidR="00A92B7F" w:rsidRPr="00A6080C" w:rsidRDefault="00A92B7F" w:rsidP="00CB6F59">
            <w:pPr>
              <w:pStyle w:val="ListParagraph"/>
              <w:rPr>
                <w:ins w:id="1470" w:author=" " w:date="2011-03-07T15:25:00Z"/>
                <w:sz w:val="18"/>
                <w:szCs w:val="18"/>
              </w:rPr>
            </w:pPr>
          </w:p>
          <w:p w:rsidR="00F4120B" w:rsidRPr="00F4120B" w:rsidRDefault="00BC50AA" w:rsidP="00F4120B">
            <w:pPr>
              <w:pStyle w:val="ListParagraph"/>
              <w:numPr>
                <w:ilvl w:val="0"/>
                <w:numId w:val="39"/>
              </w:numPr>
              <w:rPr>
                <w:sz w:val="18"/>
                <w:szCs w:val="18"/>
                <w:rPrChange w:id="1471" w:author=" " w:date="2011-03-07T15:25:00Z">
                  <w:rPr/>
                </w:rPrChange>
              </w:rPr>
              <w:pPrChange w:id="1472" w:author=" " w:date="2011-03-07T15:25:00Z">
                <w:pPr>
                  <w:ind w:left="288"/>
                </w:pPr>
              </w:pPrChange>
            </w:pPr>
            <w:del w:id="1473" w:author="UWG" w:date="2011-02-16T17:46:00Z">
              <w:r w:rsidRPr="00BC50AA">
                <w:rPr>
                  <w:sz w:val="18"/>
                  <w:szCs w:val="18"/>
                  <w:rPrChange w:id="1474" w:author=" " w:date="2011-03-07T15:25:00Z">
                    <w:rPr>
                      <w:sz w:val="16"/>
                      <w:szCs w:val="16"/>
                    </w:rPr>
                  </w:rPrChange>
                </w:rPr>
                <w:delText>Market the school to e</w:delText>
              </w:r>
            </w:del>
            <w:ins w:id="1475" w:author="UWG" w:date="2011-02-16T17:46:00Z">
              <w:r w:rsidRPr="00BC50AA">
                <w:rPr>
                  <w:sz w:val="18"/>
                  <w:szCs w:val="18"/>
                  <w:rPrChange w:id="1476" w:author=" " w:date="2011-03-07T15:25:00Z">
                    <w:rPr>
                      <w:sz w:val="16"/>
                      <w:szCs w:val="16"/>
                    </w:rPr>
                  </w:rPrChange>
                </w:rPr>
                <w:t>E</w:t>
              </w:r>
            </w:ins>
            <w:r w:rsidRPr="00BC50AA">
              <w:rPr>
                <w:sz w:val="18"/>
                <w:szCs w:val="18"/>
                <w:rPrChange w:id="1477" w:author=" " w:date="2011-03-07T15:25:00Z">
                  <w:rPr>
                    <w:sz w:val="16"/>
                    <w:szCs w:val="16"/>
                  </w:rPr>
                </w:rPrChange>
              </w:rPr>
              <w:t>nlist community support.</w:t>
            </w:r>
          </w:p>
          <w:p w:rsidR="00F4120B" w:rsidRDefault="00F4120B">
            <w:pPr>
              <w:ind w:left="288"/>
              <w:rPr>
                <w:sz w:val="18"/>
                <w:szCs w:val="18"/>
              </w:rPr>
            </w:pPr>
          </w:p>
          <w:p w:rsidR="00F4120B" w:rsidRPr="00F4120B" w:rsidRDefault="00BC50AA" w:rsidP="00F4120B">
            <w:pPr>
              <w:pStyle w:val="ListParagraph"/>
              <w:numPr>
                <w:ilvl w:val="0"/>
                <w:numId w:val="39"/>
              </w:numPr>
              <w:rPr>
                <w:sz w:val="18"/>
                <w:szCs w:val="18"/>
                <w:rPrChange w:id="1478" w:author=" " w:date="2011-03-07T15:25:00Z">
                  <w:rPr/>
                </w:rPrChange>
              </w:rPr>
              <w:pPrChange w:id="1479" w:author=" " w:date="2011-03-07T15:25:00Z">
                <w:pPr>
                  <w:ind w:left="288"/>
                </w:pPr>
              </w:pPrChange>
            </w:pPr>
            <w:r w:rsidRPr="00BC50AA">
              <w:rPr>
                <w:sz w:val="18"/>
                <w:szCs w:val="18"/>
                <w:rPrChange w:id="1480" w:author=" " w:date="2011-03-07T15:25:00Z">
                  <w:rPr>
                    <w:sz w:val="16"/>
                    <w:szCs w:val="16"/>
                  </w:rPr>
                </w:rPrChange>
              </w:rPr>
              <w:t>Resolve conflicts among individuals and groups.</w:t>
            </w:r>
          </w:p>
          <w:p w:rsidR="00F4120B" w:rsidRDefault="00F4120B">
            <w:pPr>
              <w:ind w:left="288"/>
              <w:rPr>
                <w:sz w:val="18"/>
                <w:szCs w:val="18"/>
              </w:rPr>
            </w:pPr>
          </w:p>
          <w:p w:rsidR="00F4120B" w:rsidRPr="00F4120B" w:rsidRDefault="00BC50AA" w:rsidP="00F4120B">
            <w:pPr>
              <w:pStyle w:val="ListParagraph"/>
              <w:numPr>
                <w:ilvl w:val="0"/>
                <w:numId w:val="39"/>
              </w:numPr>
              <w:rPr>
                <w:sz w:val="18"/>
                <w:szCs w:val="18"/>
                <w:rPrChange w:id="1481" w:author=" " w:date="2011-03-07T15:25:00Z">
                  <w:rPr/>
                </w:rPrChange>
              </w:rPr>
              <w:pPrChange w:id="1482" w:author=" " w:date="2011-03-07T15:25:00Z">
                <w:pPr>
                  <w:ind w:left="288"/>
                </w:pPr>
              </w:pPrChange>
            </w:pPr>
            <w:r w:rsidRPr="00BC50AA">
              <w:rPr>
                <w:sz w:val="18"/>
                <w:szCs w:val="18"/>
                <w:rPrChange w:id="1483" w:author=" " w:date="2011-03-07T15:25:00Z">
                  <w:rPr>
                    <w:sz w:val="16"/>
                    <w:szCs w:val="16"/>
                  </w:rPr>
                </w:rPrChange>
              </w:rPr>
              <w:t>Build common focus and collaboration to enhance student learning.</w:t>
            </w:r>
          </w:p>
          <w:p w:rsidR="00D97917" w:rsidRPr="00A6080C" w:rsidRDefault="00D97917" w:rsidP="00040ACB">
            <w:pPr>
              <w:rPr>
                <w:sz w:val="18"/>
                <w:szCs w:val="18"/>
              </w:rPr>
            </w:pPr>
          </w:p>
          <w:p w:rsidR="00D97917" w:rsidRPr="00A6080C" w:rsidRDefault="00D97917" w:rsidP="00040ACB">
            <w:pPr>
              <w:rPr>
                <w:sz w:val="18"/>
                <w:szCs w:val="18"/>
              </w:rPr>
            </w:pPr>
          </w:p>
          <w:p w:rsidR="00D97917" w:rsidRPr="00A6080C" w:rsidRDefault="00D97917" w:rsidP="00040ACB">
            <w:pPr>
              <w:rPr>
                <w:sz w:val="18"/>
                <w:szCs w:val="18"/>
              </w:rPr>
            </w:pPr>
          </w:p>
          <w:p w:rsidR="00D97917" w:rsidRPr="00A6080C" w:rsidRDefault="00D97917" w:rsidP="00040ACB">
            <w:pPr>
              <w:rPr>
                <w:sz w:val="18"/>
                <w:szCs w:val="18"/>
              </w:rPr>
            </w:pPr>
          </w:p>
        </w:tc>
        <w:tc>
          <w:tcPr>
            <w:tcW w:w="2844" w:type="dxa"/>
            <w:tcPrChange w:id="1484" w:author=" " w:date="2011-03-07T14:25:00Z">
              <w:tcPr>
                <w:tcW w:w="4389" w:type="dxa"/>
                <w:gridSpan w:val="2"/>
              </w:tcPr>
            </w:tcPrChange>
          </w:tcPr>
          <w:p w:rsidR="00D97917" w:rsidRPr="00A6080C" w:rsidRDefault="00D97917">
            <w:pPr>
              <w:rPr>
                <w:b/>
                <w:sz w:val="18"/>
                <w:szCs w:val="18"/>
              </w:rPr>
            </w:pPr>
            <w:r>
              <w:rPr>
                <w:b/>
                <w:sz w:val="18"/>
                <w:szCs w:val="18"/>
              </w:rPr>
              <w:t>. . . and</w:t>
            </w:r>
          </w:p>
          <w:p w:rsidR="00D97917" w:rsidRPr="00A6080C" w:rsidDel="00516AE9" w:rsidRDefault="00D97917">
            <w:pPr>
              <w:rPr>
                <w:del w:id="1485" w:author=" " w:date="2011-02-25T14:27:00Z"/>
                <w:b/>
                <w:sz w:val="18"/>
                <w:szCs w:val="18"/>
              </w:rPr>
            </w:pPr>
          </w:p>
          <w:p w:rsidR="00D97917" w:rsidRDefault="00D97917" w:rsidP="00C811C2">
            <w:pPr>
              <w:numPr>
                <w:ilvl w:val="1"/>
                <w:numId w:val="13"/>
              </w:numPr>
              <w:rPr>
                <w:sz w:val="18"/>
                <w:szCs w:val="18"/>
              </w:rPr>
            </w:pPr>
            <w:r>
              <w:rPr>
                <w:sz w:val="18"/>
                <w:szCs w:val="18"/>
              </w:rPr>
              <w:t>Systematically monitors and takes steps to ensure improved communication with the school community at large.</w:t>
            </w:r>
          </w:p>
          <w:p w:rsidR="00A92B7F" w:rsidRPr="00A6080C" w:rsidRDefault="00A92B7F" w:rsidP="00C811C2">
            <w:pPr>
              <w:numPr>
                <w:ilvl w:val="1"/>
                <w:numId w:val="13"/>
              </w:numPr>
              <w:rPr>
                <w:sz w:val="18"/>
                <w:szCs w:val="18"/>
              </w:rPr>
            </w:pPr>
            <w:ins w:id="1486" w:author=" " w:date="2011-03-07T15:25:00Z">
              <w:r>
                <w:rPr>
                  <w:sz w:val="18"/>
                  <w:szCs w:val="18"/>
                </w:rPr>
                <w:t>Models effective communication and expects staff to also communicate on a regular basis.</w:t>
              </w:r>
            </w:ins>
          </w:p>
          <w:p w:rsidR="00D97917" w:rsidRPr="00A6080C" w:rsidRDefault="00D97917">
            <w:pPr>
              <w:rPr>
                <w:sz w:val="18"/>
                <w:szCs w:val="18"/>
              </w:rPr>
            </w:pPr>
            <w:ins w:id="1487" w:author="UWG" w:date="2011-02-16T17:46:00Z">
              <w:del w:id="1488" w:author=" " w:date="2011-02-25T14:28:00Z">
                <w:r>
                  <w:rPr>
                    <w:sz w:val="18"/>
                    <w:szCs w:val="18"/>
                  </w:rPr>
                  <w:delText>Provides support and guidance to help others communicate more effectively.</w:delText>
                </w:r>
              </w:del>
            </w:ins>
          </w:p>
        </w:tc>
      </w:tr>
      <w:tr w:rsidR="00040ACB" w:rsidRPr="00A6080C">
        <w:trPr>
          <w:cantSplit/>
          <w:trHeight w:val="2033"/>
        </w:trPr>
        <w:tc>
          <w:tcPr>
            <w:tcW w:w="11376" w:type="dxa"/>
            <w:gridSpan w:val="4"/>
          </w:tcPr>
          <w:p w:rsidR="00040ACB" w:rsidRDefault="00D00358">
            <w:pPr>
              <w:rPr>
                <w:ins w:id="1489" w:author=" " w:date="2011-03-07T14:26:00Z"/>
                <w:sz w:val="18"/>
                <w:szCs w:val="18"/>
              </w:rPr>
            </w:pPr>
            <w:r>
              <w:rPr>
                <w:b/>
                <w:i/>
                <w:sz w:val="18"/>
                <w:szCs w:val="18"/>
              </w:rPr>
              <w:t>Examples of evidence:</w:t>
            </w:r>
            <w:r>
              <w:rPr>
                <w:sz w:val="18"/>
                <w:szCs w:val="18"/>
              </w:rPr>
              <w:t xml:space="preserve">  Surveys</w:t>
            </w:r>
            <w:ins w:id="1490" w:author=" " w:date="2011-03-07T15:26:00Z">
              <w:r w:rsidR="00A92B7F">
                <w:rPr>
                  <w:sz w:val="18"/>
                  <w:szCs w:val="18"/>
                </w:rPr>
                <w:t>,</w:t>
              </w:r>
            </w:ins>
            <w:del w:id="1491" w:author=" " w:date="2011-03-07T15:26:00Z">
              <w:r w:rsidDel="00A92B7F">
                <w:rPr>
                  <w:sz w:val="18"/>
                  <w:szCs w:val="18"/>
                </w:rPr>
                <w:delText>;</w:delText>
              </w:r>
            </w:del>
            <w:r>
              <w:rPr>
                <w:sz w:val="18"/>
                <w:szCs w:val="18"/>
              </w:rPr>
              <w:t xml:space="preserve"> newsletters</w:t>
            </w:r>
            <w:ins w:id="1492" w:author=" " w:date="2011-03-07T15:26:00Z">
              <w:r w:rsidR="00A92B7F">
                <w:rPr>
                  <w:sz w:val="18"/>
                  <w:szCs w:val="18"/>
                </w:rPr>
                <w:t>,</w:t>
              </w:r>
            </w:ins>
            <w:del w:id="1493" w:author=" " w:date="2011-03-07T15:26:00Z">
              <w:r w:rsidDel="00A92B7F">
                <w:rPr>
                  <w:sz w:val="18"/>
                  <w:szCs w:val="18"/>
                </w:rPr>
                <w:delText>;</w:delText>
              </w:r>
            </w:del>
            <w:r>
              <w:rPr>
                <w:sz w:val="18"/>
                <w:szCs w:val="18"/>
              </w:rPr>
              <w:t xml:space="preserve"> logs, </w:t>
            </w:r>
            <w:ins w:id="1494" w:author=" " w:date="2011-03-07T15:26:00Z">
              <w:r w:rsidR="00A92B7F">
                <w:rPr>
                  <w:sz w:val="18"/>
                  <w:szCs w:val="18"/>
                </w:rPr>
                <w:t xml:space="preserve">evidence of </w:t>
              </w:r>
            </w:ins>
            <w:r>
              <w:rPr>
                <w:sz w:val="18"/>
                <w:szCs w:val="18"/>
              </w:rPr>
              <w:t>procedures in place, information dissemination processes, evidence of clear expectations for staff</w:t>
            </w:r>
            <w:del w:id="1495" w:author=" " w:date="2011-03-07T15:27:00Z">
              <w:r w:rsidDel="00A92B7F">
                <w:rPr>
                  <w:sz w:val="18"/>
                  <w:szCs w:val="18"/>
                </w:rPr>
                <w:delText>.</w:delText>
              </w:r>
            </w:del>
          </w:p>
          <w:p w:rsidR="00C647F1" w:rsidRDefault="00C647F1">
            <w:pPr>
              <w:rPr>
                <w:ins w:id="1496" w:author=" " w:date="2011-03-07T14:26:00Z"/>
                <w:sz w:val="18"/>
                <w:szCs w:val="18"/>
              </w:rPr>
            </w:pPr>
          </w:p>
          <w:p w:rsidR="00C647F1" w:rsidRDefault="00C647F1">
            <w:pPr>
              <w:rPr>
                <w:ins w:id="1497" w:author=" " w:date="2011-03-07T14:26:00Z"/>
                <w:sz w:val="18"/>
                <w:szCs w:val="18"/>
              </w:rPr>
            </w:pPr>
          </w:p>
          <w:p w:rsidR="00C647F1" w:rsidRDefault="00C647F1">
            <w:pPr>
              <w:rPr>
                <w:ins w:id="1498" w:author=" " w:date="2011-03-07T14:26:00Z"/>
                <w:sz w:val="18"/>
                <w:szCs w:val="18"/>
              </w:rPr>
            </w:pPr>
          </w:p>
          <w:p w:rsidR="00C647F1" w:rsidRDefault="00C647F1">
            <w:pPr>
              <w:rPr>
                <w:ins w:id="1499" w:author=" " w:date="2011-03-07T14:26:00Z"/>
                <w:sz w:val="18"/>
                <w:szCs w:val="18"/>
              </w:rPr>
            </w:pPr>
          </w:p>
          <w:p w:rsidR="00C647F1" w:rsidRDefault="00C647F1">
            <w:pPr>
              <w:rPr>
                <w:ins w:id="1500" w:author=" " w:date="2011-03-07T14:26:00Z"/>
                <w:sz w:val="18"/>
                <w:szCs w:val="18"/>
              </w:rPr>
            </w:pPr>
          </w:p>
          <w:p w:rsidR="00C647F1" w:rsidRDefault="00C647F1">
            <w:pPr>
              <w:rPr>
                <w:ins w:id="1501" w:author=" " w:date="2011-03-07T14:26:00Z"/>
                <w:sz w:val="18"/>
                <w:szCs w:val="18"/>
              </w:rPr>
            </w:pPr>
          </w:p>
          <w:p w:rsidR="00C647F1" w:rsidRDefault="00C647F1">
            <w:pPr>
              <w:rPr>
                <w:ins w:id="1502" w:author=" " w:date="2011-03-07T14:26:00Z"/>
                <w:sz w:val="18"/>
                <w:szCs w:val="18"/>
              </w:rPr>
            </w:pPr>
          </w:p>
          <w:p w:rsidR="00C647F1" w:rsidRDefault="00C647F1">
            <w:pPr>
              <w:rPr>
                <w:ins w:id="1503" w:author=" " w:date="2011-03-07T14:26:00Z"/>
                <w:sz w:val="18"/>
                <w:szCs w:val="18"/>
              </w:rPr>
            </w:pPr>
          </w:p>
          <w:p w:rsidR="00C647F1" w:rsidRDefault="00C647F1">
            <w:pPr>
              <w:rPr>
                <w:ins w:id="1504" w:author=" " w:date="2011-03-07T14:26:00Z"/>
                <w:sz w:val="18"/>
                <w:szCs w:val="18"/>
              </w:rPr>
            </w:pPr>
          </w:p>
          <w:p w:rsidR="00C647F1" w:rsidRDefault="00C647F1">
            <w:pPr>
              <w:rPr>
                <w:ins w:id="1505" w:author=" " w:date="2011-03-07T14:26:00Z"/>
                <w:sz w:val="18"/>
                <w:szCs w:val="18"/>
              </w:rPr>
            </w:pPr>
          </w:p>
          <w:p w:rsidR="00C647F1" w:rsidRPr="00A6080C" w:rsidRDefault="00C647F1">
            <w:pPr>
              <w:rPr>
                <w:sz w:val="18"/>
                <w:szCs w:val="18"/>
              </w:rPr>
            </w:pPr>
          </w:p>
        </w:tc>
      </w:tr>
      <w:tr w:rsidR="00C647F1" w:rsidRPr="00A6080C">
        <w:trPr>
          <w:cantSplit/>
          <w:trHeight w:val="2033"/>
          <w:ins w:id="1506" w:author=" " w:date="2011-03-07T14:25:00Z"/>
        </w:trPr>
        <w:tc>
          <w:tcPr>
            <w:tcW w:w="11376" w:type="dxa"/>
            <w:gridSpan w:val="4"/>
          </w:tcPr>
          <w:p w:rsidR="00C647F1" w:rsidRDefault="00C647F1">
            <w:pPr>
              <w:rPr>
                <w:ins w:id="1507" w:author=" " w:date="2011-03-07T14:27:00Z"/>
                <w:b/>
                <w:i/>
                <w:sz w:val="18"/>
                <w:szCs w:val="18"/>
              </w:rPr>
            </w:pPr>
            <w:ins w:id="1508" w:author=" " w:date="2011-03-07T14:27:00Z">
              <w:r>
                <w:rPr>
                  <w:b/>
                  <w:i/>
                  <w:sz w:val="18"/>
                  <w:szCs w:val="18"/>
                </w:rPr>
                <w:t>Comments:</w:t>
              </w:r>
            </w:ins>
          </w:p>
          <w:p w:rsidR="00C647F1" w:rsidRDefault="00C647F1">
            <w:pPr>
              <w:rPr>
                <w:ins w:id="1509" w:author=" " w:date="2011-03-07T14:27:00Z"/>
                <w:b/>
                <w:i/>
                <w:sz w:val="18"/>
                <w:szCs w:val="18"/>
              </w:rPr>
            </w:pPr>
          </w:p>
          <w:p w:rsidR="00C647F1" w:rsidRDefault="00C647F1">
            <w:pPr>
              <w:rPr>
                <w:ins w:id="1510" w:author=" " w:date="2011-03-07T14:27:00Z"/>
                <w:b/>
                <w:i/>
                <w:sz w:val="18"/>
                <w:szCs w:val="18"/>
              </w:rPr>
            </w:pPr>
          </w:p>
          <w:p w:rsidR="00C647F1" w:rsidRDefault="00C647F1">
            <w:pPr>
              <w:rPr>
                <w:ins w:id="1511" w:author=" " w:date="2011-03-07T14:27:00Z"/>
                <w:b/>
                <w:i/>
                <w:sz w:val="18"/>
                <w:szCs w:val="18"/>
              </w:rPr>
            </w:pPr>
          </w:p>
          <w:p w:rsidR="00C647F1" w:rsidRDefault="00C647F1">
            <w:pPr>
              <w:rPr>
                <w:ins w:id="1512" w:author=" " w:date="2011-03-07T14:27:00Z"/>
                <w:b/>
                <w:i/>
                <w:sz w:val="18"/>
                <w:szCs w:val="18"/>
              </w:rPr>
            </w:pPr>
          </w:p>
          <w:p w:rsidR="00C647F1" w:rsidRDefault="00C647F1">
            <w:pPr>
              <w:rPr>
                <w:ins w:id="1513" w:author=" " w:date="2011-03-07T14:27:00Z"/>
                <w:b/>
                <w:i/>
                <w:sz w:val="18"/>
                <w:szCs w:val="18"/>
              </w:rPr>
            </w:pPr>
          </w:p>
          <w:p w:rsidR="00C647F1" w:rsidRDefault="00C647F1">
            <w:pPr>
              <w:rPr>
                <w:ins w:id="1514" w:author=" " w:date="2011-03-07T14:27:00Z"/>
                <w:b/>
                <w:i/>
                <w:sz w:val="18"/>
                <w:szCs w:val="18"/>
              </w:rPr>
            </w:pPr>
          </w:p>
          <w:p w:rsidR="00C647F1" w:rsidRDefault="00C647F1">
            <w:pPr>
              <w:rPr>
                <w:ins w:id="1515" w:author=" " w:date="2011-03-07T14:27:00Z"/>
                <w:b/>
                <w:i/>
                <w:sz w:val="18"/>
                <w:szCs w:val="18"/>
              </w:rPr>
            </w:pPr>
          </w:p>
          <w:p w:rsidR="00C647F1" w:rsidRDefault="00C647F1">
            <w:pPr>
              <w:rPr>
                <w:ins w:id="1516" w:author=" " w:date="2011-03-07T14:27:00Z"/>
                <w:b/>
                <w:i/>
                <w:sz w:val="18"/>
                <w:szCs w:val="18"/>
              </w:rPr>
            </w:pPr>
          </w:p>
          <w:p w:rsidR="00C647F1" w:rsidRDefault="00C647F1">
            <w:pPr>
              <w:rPr>
                <w:ins w:id="1517" w:author=" " w:date="2011-03-07T14:27:00Z"/>
                <w:b/>
                <w:i/>
                <w:sz w:val="18"/>
                <w:szCs w:val="18"/>
              </w:rPr>
            </w:pPr>
          </w:p>
          <w:p w:rsidR="00C647F1" w:rsidRDefault="00C647F1">
            <w:pPr>
              <w:rPr>
                <w:ins w:id="1518" w:author=" " w:date="2011-03-07T14:27:00Z"/>
                <w:b/>
                <w:i/>
                <w:sz w:val="18"/>
                <w:szCs w:val="18"/>
              </w:rPr>
            </w:pPr>
          </w:p>
          <w:p w:rsidR="00C647F1" w:rsidRDefault="00C647F1">
            <w:pPr>
              <w:rPr>
                <w:ins w:id="1519" w:author=" " w:date="2011-03-07T14:27:00Z"/>
                <w:b/>
                <w:i/>
                <w:sz w:val="18"/>
                <w:szCs w:val="18"/>
              </w:rPr>
            </w:pPr>
          </w:p>
          <w:p w:rsidR="00C647F1" w:rsidRDefault="00C647F1">
            <w:pPr>
              <w:rPr>
                <w:ins w:id="1520" w:author=" " w:date="2011-03-07T14:25:00Z"/>
                <w:b/>
                <w:i/>
                <w:sz w:val="18"/>
                <w:szCs w:val="18"/>
              </w:rPr>
            </w:pPr>
          </w:p>
        </w:tc>
      </w:tr>
    </w:tbl>
    <w:p w:rsidR="00040ACB" w:rsidRDefault="00040ACB"/>
    <w:p w:rsidR="00040ACB" w:rsidRDefault="00040ACB"/>
    <w:p w:rsidR="00040ACB" w:rsidRDefault="00040ACB">
      <w:pPr>
        <w:rPr>
          <w:ins w:id="1521" w:author=" " w:date="2011-03-07T15:34:00Z"/>
        </w:rPr>
      </w:pPr>
    </w:p>
    <w:p w:rsidR="00915987" w:rsidRDefault="00915987"/>
    <w:p w:rsidR="00040ACB" w:rsidDel="002B754F" w:rsidRDefault="00040ACB">
      <w:pPr>
        <w:rPr>
          <w:del w:id="1522" w:author="Simmelink, Patti" w:date="2011-09-30T15:50:00Z"/>
        </w:rPr>
      </w:pPr>
    </w:p>
    <w:p w:rsidR="00040ACB" w:rsidRPr="002B754F" w:rsidRDefault="002B754F">
      <w:pPr>
        <w:rPr>
          <w:b/>
          <w:rPrChange w:id="1523" w:author="Simmelink, Patti" w:date="2011-09-30T15:50:00Z">
            <w:rPr/>
          </w:rPrChange>
        </w:rPr>
      </w:pPr>
      <w:ins w:id="1524" w:author="Simmelink, Patti" w:date="2011-09-30T15:50:00Z">
        <w:r>
          <w:rPr>
            <w:b/>
            <w:noProof/>
          </w:rPr>
          <mc:AlternateContent>
            <mc:Choice Requires="wps">
              <w:drawing>
                <wp:anchor distT="0" distB="0" distL="114300" distR="114300" simplePos="0" relativeHeight="251677696"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10" name="Rectangle 10"/>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00.6pt;margin-top:2.35pt;width:12.2pt;height:8.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" fillcolor="white [3201]" strokecolor="black [3200]" strokeweight=".25pt"/>
              </w:pict>
            </mc:Fallback>
          </mc:AlternateContent>
        </w:r>
        <w:r w:rsidRPr="008D2744">
          <w:rPr>
            <w:b/>
            <w:i/>
          </w:rPr>
          <w:t>Not Applicable</w:t>
        </w:r>
        <w:r>
          <w:rPr>
            <w:b/>
          </w:rPr>
          <w:t xml:space="preserve">    </w:t>
        </w:r>
      </w:ins>
    </w:p>
    <w:p w:rsidR="00040ACB" w:rsidDel="00A92B7F" w:rsidRDefault="00040ACB">
      <w:pPr>
        <w:rPr>
          <w:del w:id="1525" w:author=" " w:date="2011-03-07T15:27:00Z"/>
        </w:rPr>
      </w:pPr>
    </w:p>
    <w:p w:rsidR="00040ACB" w:rsidDel="00A92B7F" w:rsidRDefault="00040ACB">
      <w:pPr>
        <w:rPr>
          <w:del w:id="1526" w:author=" " w:date="2011-03-07T15:28:00Z"/>
        </w:rPr>
      </w:pPr>
    </w:p>
    <w:p w:rsidR="00040ACB" w:rsidRDefault="00040ACB"/>
    <w:p w:rsidR="00040ACB" w:rsidDel="00A64F1D" w:rsidRDefault="00040ACB">
      <w:pPr>
        <w:rPr>
          <w:del w:id="1527" w:author=" " w:date="2011-03-07T15:19:00Z"/>
        </w:rPr>
      </w:pPr>
    </w:p>
    <w:p w:rsidR="00040ACB" w:rsidDel="00C647F1" w:rsidRDefault="00040ACB">
      <w:pPr>
        <w:rPr>
          <w:del w:id="1528" w:author=" " w:date="2011-03-07T14:28:00Z"/>
        </w:rPr>
      </w:pPr>
    </w:p>
    <w:p w:rsidR="00040ACB" w:rsidDel="00C647F1" w:rsidRDefault="00040ACB">
      <w:pPr>
        <w:rPr>
          <w:del w:id="1529" w:author=" " w:date="2011-03-07T14:28:00Z"/>
        </w:rPr>
      </w:pPr>
    </w:p>
    <w:p w:rsidR="00852097" w:rsidDel="00C647F1" w:rsidRDefault="00852097">
      <w:pPr>
        <w:rPr>
          <w:del w:id="1530" w:author=" " w:date="2011-03-07T14:28:00Z"/>
        </w:rPr>
      </w:pPr>
    </w:p>
    <w:p w:rsidR="00040ACB" w:rsidDel="00C647F1" w:rsidRDefault="00040ACB">
      <w:pPr>
        <w:rPr>
          <w:del w:id="1531" w:author=" " w:date="2011-03-07T14:28:00Z"/>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532" w:author=" " w:date="2011-02-25T14:41: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533">
          <w:tblGrid>
            <w:gridCol w:w="108"/>
            <w:gridCol w:w="2334"/>
            <w:gridCol w:w="2326"/>
            <w:gridCol w:w="2327"/>
            <w:gridCol w:w="4281"/>
            <w:gridCol w:w="108"/>
          </w:tblGrid>
        </w:tblGridChange>
      </w:tblGrid>
      <w:tr w:rsidR="00AB54A2" w:rsidRPr="00A6080C" w:rsidTr="00F72DB5">
        <w:trPr>
          <w:cantSplit/>
          <w:trHeight w:val="674"/>
          <w:trPrChange w:id="1534" w:author=" " w:date="2011-02-25T14:41:00Z">
            <w:trPr>
              <w:gridAfter w:val="0"/>
              <w:cantSplit/>
            </w:trPr>
          </w:trPrChange>
        </w:trPr>
        <w:tc>
          <w:tcPr>
            <w:tcW w:w="11376" w:type="dxa"/>
            <w:gridSpan w:val="4"/>
            <w:shd w:val="clear" w:color="auto" w:fill="CCFFFF"/>
            <w:vAlign w:val="center"/>
            <w:tcPrChange w:id="1535" w:author=" " w:date="2011-02-25T14:41:00Z">
              <w:tcPr>
                <w:tcW w:w="11376" w:type="dxa"/>
                <w:gridSpan w:val="5"/>
                <w:shd w:val="clear" w:color="auto" w:fill="CCFFFF"/>
              </w:tcPr>
            </w:tcPrChange>
          </w:tcPr>
          <w:p w:rsidR="00F4120B" w:rsidRPr="00F4120B" w:rsidRDefault="00BC50AA" w:rsidP="00F4120B">
            <w:pPr>
              <w:pStyle w:val="ListParagraph"/>
              <w:numPr>
                <w:ilvl w:val="0"/>
                <w:numId w:val="33"/>
                <w:numberingChange w:id="1536" w:author="UWG" w:date="2011-02-16T17:09:00Z" w:original="%1:2:4:."/>
              </w:numPr>
              <w:ind w:left="432" w:hanging="270"/>
              <w:rPr>
                <w:del w:id="1537" w:author=" " w:date="2011-02-25T14:40:00Z"/>
                <w:b/>
                <w:sz w:val="18"/>
                <w:szCs w:val="18"/>
                <w:rPrChange w:id="1538" w:author=" " w:date="2011-02-28T18:08:00Z">
                  <w:rPr>
                    <w:del w:id="1539" w:author=" " w:date="2011-02-25T14:40:00Z"/>
                    <w:b/>
                  </w:rPr>
                </w:rPrChange>
              </w:rPr>
              <w:pPrChange w:id="1540" w:author=" " w:date="2011-02-28T11:49:00Z">
                <w:pPr>
                  <w:numPr>
                    <w:numId w:val="20"/>
                  </w:numPr>
                  <w:ind w:left="720" w:hanging="360"/>
                </w:pPr>
              </w:pPrChange>
            </w:pPr>
            <w:r w:rsidRPr="00BC50AA">
              <w:rPr>
                <w:b/>
                <w:sz w:val="18"/>
                <w:szCs w:val="18"/>
                <w:rPrChange w:id="1541" w:author=" " w:date="2011-02-28T18:08:00Z">
                  <w:rPr>
                    <w:b/>
                    <w:sz w:val="16"/>
                    <w:szCs w:val="16"/>
                  </w:rPr>
                </w:rPrChange>
              </w:rPr>
              <w:t xml:space="preserve">Principals partner with the school community to promote student learning. </w:t>
            </w:r>
            <w:r w:rsidRPr="00BC50AA">
              <w:rPr>
                <w:sz w:val="18"/>
                <w:szCs w:val="18"/>
                <w:rPrChange w:id="1542" w:author=" " w:date="2011-02-28T18:08:00Z">
                  <w:rPr>
                    <w:sz w:val="16"/>
                    <w:szCs w:val="16"/>
                  </w:rPr>
                </w:rPrChange>
              </w:rPr>
              <w:t>Principals implement structures and processes which result in parent and community engagement and support.</w:t>
            </w:r>
          </w:p>
          <w:p w:rsidR="00F4120B" w:rsidRPr="00F4120B" w:rsidRDefault="00F4120B" w:rsidP="00F4120B">
            <w:pPr>
              <w:pStyle w:val="ListParagraph"/>
              <w:numPr>
                <w:ilvl w:val="0"/>
                <w:numId w:val="33"/>
              </w:numPr>
              <w:ind w:left="432" w:hanging="270"/>
              <w:rPr>
                <w:del w:id="1543" w:author=" " w:date="2011-02-25T14:40:00Z"/>
                <w:b/>
                <w:rPrChange w:id="1544" w:author=" " w:date="2011-02-28T18:08:00Z">
                  <w:rPr>
                    <w:del w:id="1545" w:author=" " w:date="2011-02-25T14:40:00Z"/>
                    <w:b/>
                    <w:sz w:val="18"/>
                    <w:szCs w:val="18"/>
                  </w:rPr>
                </w:rPrChange>
              </w:rPr>
              <w:pPrChange w:id="1546" w:author=" " w:date="2011-02-28T11:49:00Z">
                <w:pPr/>
              </w:pPrChange>
            </w:pPr>
          </w:p>
          <w:p w:rsidR="00F4120B" w:rsidRPr="00F4120B" w:rsidRDefault="00F4120B" w:rsidP="00F4120B">
            <w:pPr>
              <w:pStyle w:val="ListParagraph"/>
              <w:numPr>
                <w:ilvl w:val="0"/>
                <w:numId w:val="33"/>
              </w:numPr>
              <w:ind w:left="432" w:hanging="270"/>
              <w:rPr>
                <w:b/>
                <w:rPrChange w:id="1547" w:author=" " w:date="2011-02-28T18:08:00Z">
                  <w:rPr>
                    <w:b/>
                    <w:sz w:val="18"/>
                    <w:szCs w:val="18"/>
                  </w:rPr>
                </w:rPrChange>
              </w:rPr>
              <w:pPrChange w:id="1548" w:author=" " w:date="2011-02-28T11:49:00Z">
                <w:pPr/>
              </w:pPrChange>
            </w:pPr>
          </w:p>
        </w:tc>
      </w:tr>
      <w:tr w:rsidR="00992B34" w:rsidRPr="00A6080C" w:rsidTr="00992B34">
        <w:trPr>
          <w:cantSplit/>
          <w:trPrChange w:id="1549" w:author=" " w:date="2011-03-07T14:38:00Z">
            <w:trPr>
              <w:gridBefore w:val="1"/>
              <w:cantSplit/>
            </w:trPr>
          </w:trPrChange>
        </w:trPr>
        <w:tc>
          <w:tcPr>
            <w:tcW w:w="2844" w:type="dxa"/>
            <w:shd w:val="clear" w:color="auto" w:fill="E0E0E0"/>
            <w:vAlign w:val="center"/>
            <w:tcPrChange w:id="1550" w:author=" " w:date="2011-03-07T14:38:00Z">
              <w:tcPr>
                <w:tcW w:w="2334" w:type="dxa"/>
                <w:shd w:val="clear" w:color="auto" w:fill="E0E0E0"/>
                <w:vAlign w:val="center"/>
              </w:tcPr>
            </w:tcPrChange>
          </w:tcPr>
          <w:p w:rsidR="00992B34" w:rsidRPr="002B754F" w:rsidDel="002B754F" w:rsidRDefault="00992B34">
            <w:pPr>
              <w:jc w:val="center"/>
              <w:rPr>
                <w:del w:id="1551" w:author="Simmelink, Patti" w:date="2011-09-30T15:50:00Z"/>
                <w:b/>
                <w:sz w:val="14"/>
                <w:szCs w:val="14"/>
                <w:rPrChange w:id="1552" w:author="Simmelink, Patti" w:date="2011-09-30T15:50:00Z">
                  <w:rPr>
                    <w:del w:id="1553" w:author="Simmelink, Patti" w:date="2011-09-30T15:50:00Z"/>
                    <w:b/>
                    <w:sz w:val="18"/>
                    <w:szCs w:val="18"/>
                  </w:rPr>
                </w:rPrChange>
              </w:rPr>
            </w:pPr>
            <w:del w:id="1554" w:author="Simmelink, Patti" w:date="2011-09-30T15:50:00Z">
              <w:r w:rsidRPr="002B754F" w:rsidDel="002B754F">
                <w:rPr>
                  <w:b/>
                  <w:sz w:val="14"/>
                  <w:szCs w:val="14"/>
                  <w:rPrChange w:id="1555" w:author="Simmelink, Patti" w:date="2011-09-30T15:50:00Z">
                    <w:rPr>
                      <w:b/>
                      <w:sz w:val="18"/>
                      <w:szCs w:val="18"/>
                    </w:rPr>
                  </w:rPrChange>
                </w:rPr>
                <w:delText>Not Demonstrated/</w:delText>
              </w:r>
            </w:del>
          </w:p>
          <w:p w:rsidR="002B754F" w:rsidRPr="002B754F" w:rsidRDefault="002B754F">
            <w:pPr>
              <w:jc w:val="center"/>
              <w:rPr>
                <w:ins w:id="1556" w:author="Simmelink, Patti" w:date="2011-09-30T15:50:00Z"/>
                <w:b/>
                <w:sz w:val="14"/>
                <w:szCs w:val="14"/>
                <w:rPrChange w:id="1557" w:author="Simmelink, Patti" w:date="2011-09-30T15:50:00Z">
                  <w:rPr>
                    <w:ins w:id="1558" w:author="Simmelink, Patti" w:date="2011-09-30T15:50:00Z"/>
                    <w:b/>
                    <w:sz w:val="18"/>
                    <w:szCs w:val="18"/>
                  </w:rPr>
                </w:rPrChange>
              </w:rPr>
            </w:pPr>
          </w:p>
          <w:p w:rsidR="00992B34" w:rsidRPr="00A6080C" w:rsidRDefault="00992B34">
            <w:pPr>
              <w:jc w:val="center"/>
              <w:rPr>
                <w:b/>
                <w:sz w:val="18"/>
                <w:szCs w:val="18"/>
              </w:rPr>
            </w:pPr>
            <w:r>
              <w:rPr>
                <w:b/>
                <w:sz w:val="18"/>
                <w:szCs w:val="18"/>
              </w:rPr>
              <w:t>Unsatisfactory</w:t>
            </w:r>
          </w:p>
          <w:p w:rsidR="00992B34" w:rsidRPr="00A6080C" w:rsidRDefault="00992B34">
            <w:pPr>
              <w:jc w:val="center"/>
              <w:rPr>
                <w:b/>
                <w:sz w:val="18"/>
                <w:szCs w:val="18"/>
              </w:rPr>
            </w:pPr>
            <w:r>
              <w:rPr>
                <w:b/>
                <w:sz w:val="18"/>
                <w:szCs w:val="18"/>
              </w:rPr>
              <w:t>(Comment Required)</w:t>
            </w:r>
          </w:p>
        </w:tc>
        <w:tc>
          <w:tcPr>
            <w:tcW w:w="2844" w:type="dxa"/>
            <w:shd w:val="clear" w:color="auto" w:fill="E0E0E0"/>
            <w:vAlign w:val="center"/>
            <w:tcPrChange w:id="1559" w:author=" " w:date="2011-03-07T14:38:00Z">
              <w:tcPr>
                <w:tcW w:w="2326" w:type="dxa"/>
                <w:shd w:val="clear" w:color="auto" w:fill="E0E0E0"/>
                <w:vAlign w:val="center"/>
              </w:tcPr>
            </w:tcPrChange>
          </w:tcPr>
          <w:p w:rsidR="00992B34" w:rsidRPr="00A6080C" w:rsidRDefault="00992B34">
            <w:pPr>
              <w:jc w:val="center"/>
              <w:rPr>
                <w:b/>
                <w:sz w:val="18"/>
                <w:szCs w:val="18"/>
              </w:rPr>
            </w:pPr>
            <w:r>
              <w:rPr>
                <w:b/>
                <w:sz w:val="18"/>
                <w:szCs w:val="18"/>
              </w:rPr>
              <w:t>Developing</w:t>
            </w:r>
          </w:p>
        </w:tc>
        <w:tc>
          <w:tcPr>
            <w:tcW w:w="2844" w:type="dxa"/>
            <w:shd w:val="clear" w:color="auto" w:fill="E0E0E0"/>
            <w:vAlign w:val="center"/>
            <w:tcPrChange w:id="1560" w:author=" " w:date="2011-03-07T14:38:00Z">
              <w:tcPr>
                <w:tcW w:w="2327" w:type="dxa"/>
                <w:shd w:val="clear" w:color="auto" w:fill="E0E0E0"/>
                <w:vAlign w:val="center"/>
              </w:tcPr>
            </w:tcPrChange>
          </w:tcPr>
          <w:p w:rsidR="00992B34" w:rsidRPr="00A6080C" w:rsidRDefault="00992B34">
            <w:pPr>
              <w:jc w:val="center"/>
              <w:rPr>
                <w:b/>
                <w:sz w:val="18"/>
                <w:szCs w:val="18"/>
              </w:rPr>
            </w:pPr>
            <w:r>
              <w:rPr>
                <w:b/>
                <w:sz w:val="18"/>
                <w:szCs w:val="18"/>
              </w:rPr>
              <w:t xml:space="preserve">Proficient </w:t>
            </w:r>
          </w:p>
        </w:tc>
        <w:tc>
          <w:tcPr>
            <w:tcW w:w="2844" w:type="dxa"/>
            <w:shd w:val="clear" w:color="auto" w:fill="E0E0E0"/>
            <w:vAlign w:val="center"/>
            <w:tcPrChange w:id="1561" w:author=" " w:date="2011-03-07T14:38:00Z">
              <w:tcPr>
                <w:tcW w:w="4389" w:type="dxa"/>
                <w:gridSpan w:val="2"/>
                <w:shd w:val="clear" w:color="auto" w:fill="E0E0E0"/>
                <w:vAlign w:val="center"/>
              </w:tcPr>
            </w:tcPrChange>
          </w:tcPr>
          <w:p w:rsidR="00F4120B" w:rsidRDefault="00992B34">
            <w:pPr>
              <w:jc w:val="center"/>
              <w:rPr>
                <w:del w:id="1562" w:author=" " w:date="2011-03-07T14:39:00Z"/>
                <w:b/>
                <w:sz w:val="18"/>
                <w:szCs w:val="18"/>
              </w:rPr>
            </w:pPr>
            <w:r>
              <w:rPr>
                <w:b/>
                <w:sz w:val="18"/>
                <w:szCs w:val="18"/>
              </w:rPr>
              <w:t>Accomplished</w:t>
            </w:r>
          </w:p>
          <w:p w:rsidR="00F4120B" w:rsidRDefault="00992B34">
            <w:pPr>
              <w:jc w:val="center"/>
              <w:rPr>
                <w:b/>
                <w:sz w:val="18"/>
                <w:szCs w:val="18"/>
              </w:rPr>
            </w:pPr>
            <w:del w:id="1563" w:author=" " w:date="2011-03-07T14:39:00Z">
              <w:r w:rsidDel="00992B34">
                <w:rPr>
                  <w:b/>
                  <w:sz w:val="18"/>
                  <w:szCs w:val="18"/>
                </w:rPr>
                <w:delText>Design Notes</w:delText>
              </w:r>
            </w:del>
          </w:p>
        </w:tc>
      </w:tr>
      <w:tr w:rsidR="00992B34" w:rsidRPr="00A6080C" w:rsidTr="00992B34">
        <w:trPr>
          <w:cantSplit/>
          <w:trHeight w:val="2033"/>
          <w:trPrChange w:id="1564" w:author=" " w:date="2011-03-07T14:38:00Z">
            <w:trPr>
              <w:gridBefore w:val="1"/>
              <w:cantSplit/>
              <w:trHeight w:val="2033"/>
            </w:trPr>
          </w:trPrChange>
        </w:trPr>
        <w:tc>
          <w:tcPr>
            <w:tcW w:w="2844" w:type="dxa"/>
            <w:tcPrChange w:id="1565" w:author=" " w:date="2011-03-07T14:38:00Z">
              <w:tcPr>
                <w:tcW w:w="2334" w:type="dxa"/>
              </w:tcPr>
            </w:tcPrChange>
          </w:tcPr>
          <w:p w:rsidR="00992B34" w:rsidRPr="00A6080C" w:rsidRDefault="00992B34">
            <w:pPr>
              <w:rPr>
                <w:sz w:val="18"/>
                <w:szCs w:val="18"/>
              </w:rPr>
            </w:pPr>
            <w:r>
              <w:rPr>
                <w:sz w:val="18"/>
                <w:szCs w:val="18"/>
              </w:rPr>
              <w:t xml:space="preserve"> </w:t>
            </w:r>
          </w:p>
          <w:p w:rsidR="00992B34" w:rsidRPr="00A6080C" w:rsidRDefault="00992B34">
            <w:pPr>
              <w:numPr>
                <w:ilvl w:val="0"/>
                <w:numId w:val="10"/>
              </w:numPr>
              <w:rPr>
                <w:sz w:val="18"/>
                <w:szCs w:val="18"/>
              </w:rPr>
            </w:pPr>
            <w:r>
              <w:rPr>
                <w:sz w:val="18"/>
                <w:szCs w:val="18"/>
              </w:rPr>
              <w:t xml:space="preserve">Not </w:t>
            </w:r>
            <w:del w:id="1566" w:author=" " w:date="2011-02-25T14:31:00Z">
              <w:r>
                <w:rPr>
                  <w:sz w:val="18"/>
                  <w:szCs w:val="18"/>
                </w:rPr>
                <w:delText>looked for</w:delText>
              </w:r>
            </w:del>
            <w:ins w:id="1567" w:author="Simmelink, Patti" w:date="2011-09-30T15:50:00Z">
              <w:r w:rsidR="002B754F">
                <w:rPr>
                  <w:sz w:val="18"/>
                  <w:szCs w:val="18"/>
                </w:rPr>
                <w:t>demonstrated at this time</w:t>
              </w:r>
            </w:ins>
            <w:ins w:id="1568" w:author=" " w:date="2011-02-25T14:31:00Z">
              <w:del w:id="1569" w:author="Simmelink, Patti" w:date="2011-09-30T15:50:00Z">
                <w:r w:rsidDel="002B754F">
                  <w:rPr>
                    <w:sz w:val="18"/>
                    <w:szCs w:val="18"/>
                  </w:rPr>
                  <w:delText>applicable</w:delText>
                </w:r>
              </w:del>
            </w:ins>
            <w:r>
              <w:rPr>
                <w:sz w:val="18"/>
                <w:szCs w:val="18"/>
              </w:rPr>
              <w:t>.</w:t>
            </w:r>
          </w:p>
          <w:p w:rsidR="002B754F" w:rsidRDefault="002B754F">
            <w:pPr>
              <w:jc w:val="center"/>
              <w:rPr>
                <w:ins w:id="1570" w:author="Simmelink, Patti" w:date="2011-09-30T15:50:00Z"/>
                <w:sz w:val="18"/>
                <w:szCs w:val="18"/>
              </w:rPr>
            </w:pPr>
          </w:p>
          <w:p w:rsidR="00992B34" w:rsidRPr="00A6080C" w:rsidRDefault="00992B34">
            <w:pPr>
              <w:jc w:val="center"/>
              <w:rPr>
                <w:sz w:val="18"/>
                <w:szCs w:val="18"/>
              </w:rPr>
            </w:pPr>
            <w:r>
              <w:rPr>
                <w:sz w:val="18"/>
                <w:szCs w:val="18"/>
              </w:rPr>
              <w:t>or</w:t>
            </w:r>
          </w:p>
          <w:p w:rsidR="00992B34" w:rsidRPr="00A6080C" w:rsidRDefault="00992B34">
            <w:pPr>
              <w:numPr>
                <w:ilvl w:val="0"/>
                <w:numId w:val="10"/>
              </w:numPr>
              <w:rPr>
                <w:sz w:val="18"/>
                <w:szCs w:val="18"/>
              </w:rPr>
            </w:pPr>
            <w:del w:id="1571" w:author="Simmelink, Patti" w:date="2011-09-30T15:50:00Z">
              <w:r w:rsidDel="002B754F">
                <w:rPr>
                  <w:sz w:val="18"/>
                  <w:szCs w:val="18"/>
                </w:rPr>
                <w:delText>Minimum requirement not met. (Comment requir</w:delText>
              </w:r>
              <w:r w:rsidR="00BC50AA" w:rsidRPr="00BC50AA" w:rsidDel="002B754F">
                <w:rPr>
                  <w:b/>
                  <w:sz w:val="18"/>
                  <w:szCs w:val="18"/>
                  <w:rPrChange w:id="1572" w:author=" " w:date="2011-02-28T18:08:00Z">
                    <w:rPr>
                      <w:sz w:val="18"/>
                      <w:szCs w:val="18"/>
                    </w:rPr>
                  </w:rPrChange>
                </w:rPr>
                <w:delText>e</w:delText>
              </w:r>
              <w:r w:rsidDel="002B754F">
                <w:rPr>
                  <w:sz w:val="18"/>
                  <w:szCs w:val="18"/>
                </w:rPr>
                <w:delText>d.)</w:delText>
              </w:r>
            </w:del>
            <w:ins w:id="1573" w:author="Simmelink, Patti" w:date="2011-09-30T15:50:00Z">
              <w:r w:rsidR="002B754F">
                <w:rPr>
                  <w:sz w:val="18"/>
                  <w:szCs w:val="18"/>
                </w:rPr>
                <w:t>Unsatisfactory.</w:t>
              </w:r>
            </w:ins>
          </w:p>
          <w:p w:rsidR="00992B34" w:rsidRPr="00A6080C" w:rsidRDefault="00992B34">
            <w:pPr>
              <w:ind w:left="288"/>
              <w:rPr>
                <w:sz w:val="18"/>
                <w:szCs w:val="18"/>
              </w:rPr>
            </w:pPr>
          </w:p>
        </w:tc>
        <w:tc>
          <w:tcPr>
            <w:tcW w:w="2844" w:type="dxa"/>
            <w:tcPrChange w:id="1574" w:author=" " w:date="2011-03-07T14:38:00Z">
              <w:tcPr>
                <w:tcW w:w="2326" w:type="dxa"/>
              </w:tcPr>
            </w:tcPrChange>
          </w:tcPr>
          <w:p w:rsidR="00F4120B" w:rsidRDefault="00F4120B" w:rsidP="00F4120B">
            <w:pPr>
              <w:numPr>
                <w:numberingChange w:id="1575" w:author="UWG" w:date="2011-02-16T17:09:00Z" w:original="□"/>
              </w:numPr>
              <w:rPr>
                <w:ins w:id="1576" w:author=" " w:date="2011-02-28T18:13:00Z"/>
                <w:sz w:val="18"/>
                <w:szCs w:val="18"/>
              </w:rPr>
              <w:pPrChange w:id="1577" w:author=" " w:date="2011-02-28T18:13:00Z">
                <w:pPr>
                  <w:numPr>
                    <w:numId w:val="9"/>
                  </w:numPr>
                  <w:tabs>
                    <w:tab w:val="num" w:pos="288"/>
                  </w:tabs>
                  <w:ind w:left="288" w:hanging="288"/>
                </w:pPr>
              </w:pPrChange>
            </w:pPr>
          </w:p>
          <w:p w:rsidR="00992B34" w:rsidRPr="00A6080C" w:rsidRDefault="00992B34">
            <w:pPr>
              <w:numPr>
                <w:ilvl w:val="0"/>
                <w:numId w:val="9"/>
              </w:numPr>
              <w:rPr>
                <w:sz w:val="18"/>
                <w:szCs w:val="18"/>
              </w:rPr>
            </w:pPr>
            <w:r>
              <w:rPr>
                <w:sz w:val="18"/>
                <w:szCs w:val="18"/>
              </w:rPr>
              <w:t>Acknowledges the importance of engaging stakeholder groups in meaningful ways.</w:t>
            </w:r>
          </w:p>
          <w:p w:rsidR="00992B34" w:rsidRPr="00A6080C" w:rsidRDefault="00992B34">
            <w:pPr>
              <w:ind w:left="288"/>
              <w:rPr>
                <w:sz w:val="18"/>
                <w:szCs w:val="18"/>
              </w:rPr>
            </w:pPr>
          </w:p>
          <w:p w:rsidR="00992B34" w:rsidRPr="00A6080C" w:rsidRDefault="00992B34" w:rsidP="000078B3">
            <w:pPr>
              <w:ind w:left="288"/>
              <w:rPr>
                <w:sz w:val="18"/>
                <w:szCs w:val="18"/>
              </w:rPr>
            </w:pPr>
          </w:p>
        </w:tc>
        <w:tc>
          <w:tcPr>
            <w:tcW w:w="2844" w:type="dxa"/>
            <w:tcPrChange w:id="1578" w:author=" " w:date="2011-03-07T14:38:00Z">
              <w:tcPr>
                <w:tcW w:w="2327" w:type="dxa"/>
              </w:tcPr>
            </w:tcPrChange>
          </w:tcPr>
          <w:p w:rsidR="00992B34" w:rsidRPr="00A6080C" w:rsidRDefault="00992B34">
            <w:pPr>
              <w:rPr>
                <w:b/>
                <w:sz w:val="18"/>
                <w:szCs w:val="18"/>
              </w:rPr>
            </w:pPr>
            <w:r>
              <w:rPr>
                <w:b/>
                <w:sz w:val="18"/>
                <w:szCs w:val="18"/>
              </w:rPr>
              <w:t>. . . and</w:t>
            </w:r>
          </w:p>
          <w:p w:rsidR="00992B34" w:rsidRPr="00A6080C" w:rsidRDefault="00992B34">
            <w:pPr>
              <w:numPr>
                <w:ilvl w:val="0"/>
                <w:numId w:val="9"/>
              </w:numPr>
              <w:rPr>
                <w:sz w:val="18"/>
                <w:szCs w:val="18"/>
              </w:rPr>
            </w:pPr>
            <w:r>
              <w:rPr>
                <w:sz w:val="18"/>
                <w:szCs w:val="18"/>
              </w:rPr>
              <w:t>Provides opportunities for stakeholder groups to become involved in the school.</w:t>
            </w:r>
          </w:p>
          <w:p w:rsidR="00992B34" w:rsidRPr="00A6080C" w:rsidDel="00A92B7F" w:rsidRDefault="00992B34">
            <w:pPr>
              <w:ind w:left="288"/>
              <w:rPr>
                <w:del w:id="1579" w:author=" " w:date="2011-03-07T15:28:00Z"/>
                <w:sz w:val="18"/>
                <w:szCs w:val="18"/>
              </w:rPr>
            </w:pPr>
          </w:p>
          <w:p w:rsidR="00992B34" w:rsidRPr="00A6080C" w:rsidRDefault="00992B34">
            <w:pPr>
              <w:numPr>
                <w:ilvl w:val="0"/>
                <w:numId w:val="9"/>
              </w:numPr>
              <w:rPr>
                <w:sz w:val="18"/>
                <w:szCs w:val="18"/>
              </w:rPr>
            </w:pPr>
            <w:r>
              <w:rPr>
                <w:sz w:val="18"/>
                <w:szCs w:val="18"/>
              </w:rPr>
              <w:t>Collaborates with administrative colleagues.</w:t>
            </w:r>
          </w:p>
          <w:p w:rsidR="00992B34" w:rsidRPr="00A6080C" w:rsidRDefault="00992B34" w:rsidP="000E5DBA">
            <w:pPr>
              <w:ind w:left="360"/>
              <w:rPr>
                <w:sz w:val="18"/>
                <w:szCs w:val="18"/>
              </w:rPr>
            </w:pPr>
          </w:p>
          <w:p w:rsidR="00992B34" w:rsidRPr="00A6080C" w:rsidRDefault="00992B34" w:rsidP="000078B3">
            <w:pPr>
              <w:pStyle w:val="ListParagraph"/>
              <w:rPr>
                <w:sz w:val="18"/>
                <w:szCs w:val="18"/>
              </w:rPr>
            </w:pPr>
          </w:p>
          <w:p w:rsidR="00992B34" w:rsidRPr="00A6080C" w:rsidRDefault="00992B34" w:rsidP="000078B3">
            <w:pPr>
              <w:pStyle w:val="ListParagraph"/>
              <w:rPr>
                <w:sz w:val="18"/>
                <w:szCs w:val="18"/>
              </w:rPr>
            </w:pPr>
          </w:p>
          <w:p w:rsidR="00992B34" w:rsidRPr="00A6080C" w:rsidRDefault="00992B34" w:rsidP="000E5DBA">
            <w:pPr>
              <w:ind w:left="288"/>
              <w:rPr>
                <w:sz w:val="18"/>
                <w:szCs w:val="18"/>
              </w:rPr>
            </w:pPr>
          </w:p>
        </w:tc>
        <w:tc>
          <w:tcPr>
            <w:tcW w:w="2844" w:type="dxa"/>
            <w:tcPrChange w:id="1580" w:author=" " w:date="2011-03-07T14:38:00Z">
              <w:tcPr>
                <w:tcW w:w="4389" w:type="dxa"/>
                <w:gridSpan w:val="2"/>
              </w:tcPr>
            </w:tcPrChange>
          </w:tcPr>
          <w:p w:rsidR="00992B34" w:rsidRPr="00A6080C" w:rsidRDefault="00992B34">
            <w:pPr>
              <w:rPr>
                <w:b/>
                <w:sz w:val="18"/>
                <w:szCs w:val="18"/>
              </w:rPr>
            </w:pPr>
            <w:r>
              <w:rPr>
                <w:b/>
                <w:sz w:val="18"/>
                <w:szCs w:val="18"/>
              </w:rPr>
              <w:t>. . . and</w:t>
            </w:r>
          </w:p>
          <w:p w:rsidR="00992B34" w:rsidRPr="00A6080C" w:rsidDel="00A6080C" w:rsidRDefault="00992B34">
            <w:pPr>
              <w:rPr>
                <w:del w:id="1581" w:author=" " w:date="2011-02-28T18:13:00Z"/>
                <w:b/>
                <w:sz w:val="18"/>
                <w:szCs w:val="18"/>
              </w:rPr>
            </w:pPr>
          </w:p>
          <w:p w:rsidR="00992B34" w:rsidRPr="00A6080C" w:rsidRDefault="00992B34">
            <w:pPr>
              <w:numPr>
                <w:ilvl w:val="1"/>
                <w:numId w:val="13"/>
              </w:numPr>
              <w:rPr>
                <w:sz w:val="18"/>
                <w:szCs w:val="18"/>
              </w:rPr>
            </w:pPr>
            <w:commentRangeStart w:id="1582"/>
            <w:r>
              <w:rPr>
                <w:sz w:val="18"/>
                <w:szCs w:val="18"/>
              </w:rPr>
              <w:t>Optimizes stakeholder involvement to provide learning opportunities for staff and students</w:t>
            </w:r>
            <w:commentRangeEnd w:id="1582"/>
            <w:r>
              <w:rPr>
                <w:rStyle w:val="CommentReference"/>
                <w:vanish/>
              </w:rPr>
              <w:commentReference w:id="1582"/>
            </w:r>
            <w:r>
              <w:rPr>
                <w:sz w:val="18"/>
                <w:szCs w:val="18"/>
              </w:rPr>
              <w:t>.</w:t>
            </w:r>
          </w:p>
          <w:p w:rsidR="00992B34" w:rsidRPr="00A6080C" w:rsidDel="00A92B7F" w:rsidRDefault="00992B34">
            <w:pPr>
              <w:ind w:left="360"/>
              <w:rPr>
                <w:del w:id="1583" w:author=" " w:date="2011-03-07T15:28:00Z"/>
                <w:sz w:val="18"/>
                <w:szCs w:val="18"/>
              </w:rPr>
            </w:pPr>
          </w:p>
          <w:p w:rsidR="00992B34" w:rsidRPr="00A6080C" w:rsidRDefault="00992B34" w:rsidP="000078B3">
            <w:pPr>
              <w:numPr>
                <w:ilvl w:val="1"/>
                <w:numId w:val="13"/>
              </w:numPr>
              <w:rPr>
                <w:sz w:val="18"/>
                <w:szCs w:val="18"/>
              </w:rPr>
            </w:pPr>
            <w:commentRangeStart w:id="1584"/>
            <w:r>
              <w:rPr>
                <w:sz w:val="18"/>
                <w:szCs w:val="18"/>
              </w:rPr>
              <w:t xml:space="preserve">Engages </w:t>
            </w:r>
            <w:ins w:id="1585" w:author="UWG" w:date="2011-02-17T11:59:00Z">
              <w:r>
                <w:rPr>
                  <w:sz w:val="18"/>
                  <w:szCs w:val="18"/>
                </w:rPr>
                <w:t xml:space="preserve">the </w:t>
              </w:r>
            </w:ins>
            <w:r>
              <w:rPr>
                <w:sz w:val="18"/>
                <w:szCs w:val="18"/>
              </w:rPr>
              <w:t>school community in the implementation of district strategic plan</w:t>
            </w:r>
            <w:commentRangeEnd w:id="1584"/>
            <w:r>
              <w:rPr>
                <w:rStyle w:val="CommentReference"/>
                <w:vanish/>
              </w:rPr>
              <w:commentReference w:id="1584"/>
            </w:r>
            <w:r>
              <w:rPr>
                <w:sz w:val="18"/>
                <w:szCs w:val="18"/>
              </w:rPr>
              <w:t>.</w:t>
            </w:r>
          </w:p>
          <w:p w:rsidR="00992B34" w:rsidRPr="00A6080C" w:rsidRDefault="00992B34" w:rsidP="00040ACB">
            <w:pPr>
              <w:rPr>
                <w:sz w:val="18"/>
                <w:szCs w:val="18"/>
              </w:rPr>
            </w:pPr>
          </w:p>
          <w:p w:rsidR="00992B34" w:rsidRPr="00A6080C" w:rsidRDefault="00992B34" w:rsidP="00040ACB">
            <w:pPr>
              <w:rPr>
                <w:sz w:val="18"/>
                <w:szCs w:val="18"/>
              </w:rPr>
            </w:pPr>
          </w:p>
          <w:p w:rsidR="00992B34" w:rsidRPr="00A6080C" w:rsidRDefault="00992B34" w:rsidP="00040ACB">
            <w:pPr>
              <w:rPr>
                <w:sz w:val="18"/>
                <w:szCs w:val="18"/>
              </w:rPr>
            </w:pPr>
          </w:p>
          <w:p w:rsidR="00992B34" w:rsidRPr="00A6080C" w:rsidRDefault="00992B34" w:rsidP="00040ACB">
            <w:pPr>
              <w:rPr>
                <w:sz w:val="18"/>
                <w:szCs w:val="18"/>
              </w:rPr>
            </w:pPr>
          </w:p>
          <w:p w:rsidR="00992B34" w:rsidRPr="00A6080C" w:rsidRDefault="00992B34" w:rsidP="00040ACB">
            <w:pPr>
              <w:rPr>
                <w:sz w:val="18"/>
                <w:szCs w:val="18"/>
              </w:rPr>
            </w:pPr>
          </w:p>
          <w:p w:rsidR="00992B34" w:rsidRPr="00A6080C" w:rsidRDefault="00992B34">
            <w:pPr>
              <w:rPr>
                <w:ins w:id="1586" w:author=" " w:date="2011-02-25T14:29:00Z"/>
                <w:sz w:val="18"/>
                <w:szCs w:val="18"/>
              </w:rPr>
            </w:pPr>
          </w:p>
          <w:p w:rsidR="00992B34" w:rsidRPr="00A6080C" w:rsidRDefault="00992B34">
            <w:pPr>
              <w:rPr>
                <w:ins w:id="1587" w:author=" " w:date="2011-02-25T14:29:00Z"/>
                <w:sz w:val="18"/>
                <w:szCs w:val="18"/>
              </w:rPr>
            </w:pPr>
          </w:p>
          <w:p w:rsidR="00992B34" w:rsidRPr="00A6080C" w:rsidRDefault="00992B34">
            <w:pPr>
              <w:rPr>
                <w:ins w:id="1588" w:author=" " w:date="2011-02-25T14:29:00Z"/>
                <w:sz w:val="18"/>
                <w:szCs w:val="18"/>
              </w:rPr>
            </w:pPr>
          </w:p>
          <w:p w:rsidR="00992B34" w:rsidRPr="00A6080C" w:rsidRDefault="00992B34">
            <w:pPr>
              <w:rPr>
                <w:ins w:id="1589" w:author=" " w:date="2011-02-25T14:29:00Z"/>
                <w:sz w:val="18"/>
                <w:szCs w:val="18"/>
              </w:rPr>
            </w:pPr>
          </w:p>
          <w:p w:rsidR="00992B34" w:rsidRPr="00A6080C" w:rsidRDefault="00474F8A">
            <w:pPr>
              <w:rPr>
                <w:sz w:val="18"/>
                <w:szCs w:val="18"/>
              </w:rPr>
            </w:pPr>
            <w:del w:id="1590" w:author=" " w:date="2011-02-28T11:48:00Z">
              <w:r>
                <w:rPr>
                  <w:noProof/>
                  <w:sz w:val="18"/>
                  <w:szCs w:val="18"/>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75565</wp:posOffset>
                        </wp:positionV>
                        <wp:extent cx="501650" cy="127000"/>
                        <wp:effectExtent l="26670" t="56515" r="5080" b="698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1650" cy="127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35pt;margin-top:5.95pt;width:39.5pt;height:10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">
                        <v:stroke endarrow="block"/>
                      </v:shape>
                    </w:pict>
                  </mc:Fallback>
                </mc:AlternateContent>
              </w:r>
            </w:del>
          </w:p>
        </w:tc>
      </w:tr>
      <w:tr w:rsidR="00040ACB" w:rsidRPr="00A6080C">
        <w:trPr>
          <w:cantSplit/>
          <w:trHeight w:val="2033"/>
        </w:trPr>
        <w:tc>
          <w:tcPr>
            <w:tcW w:w="11376" w:type="dxa"/>
            <w:gridSpan w:val="4"/>
          </w:tcPr>
          <w:p w:rsidR="00040ACB" w:rsidRDefault="00D00358">
            <w:pPr>
              <w:rPr>
                <w:ins w:id="1591" w:author=" " w:date="2011-03-07T14:38:00Z"/>
                <w:sz w:val="18"/>
                <w:szCs w:val="18"/>
              </w:rPr>
            </w:pPr>
            <w:r>
              <w:rPr>
                <w:b/>
                <w:i/>
                <w:sz w:val="18"/>
                <w:szCs w:val="18"/>
              </w:rPr>
              <w:t>Examples of evidence:</w:t>
            </w:r>
            <w:r>
              <w:rPr>
                <w:sz w:val="18"/>
                <w:szCs w:val="18"/>
              </w:rPr>
              <w:t xml:space="preserve">  Logs of community presence at school activities</w:t>
            </w:r>
            <w:ins w:id="1592" w:author=" " w:date="2011-03-07T15:28:00Z">
              <w:r w:rsidR="00A92B7F">
                <w:rPr>
                  <w:sz w:val="18"/>
                  <w:szCs w:val="18"/>
                </w:rPr>
                <w:t>,</w:t>
              </w:r>
            </w:ins>
            <w:del w:id="1593" w:author=" " w:date="2011-03-07T15:28:00Z">
              <w:r w:rsidDel="00A92B7F">
                <w:rPr>
                  <w:sz w:val="18"/>
                  <w:szCs w:val="18"/>
                </w:rPr>
                <w:delText>;</w:delText>
              </w:r>
            </w:del>
            <w:r>
              <w:rPr>
                <w:sz w:val="18"/>
                <w:szCs w:val="18"/>
              </w:rPr>
              <w:t xml:space="preserve"> meeting sign-in sheets</w:t>
            </w:r>
            <w:ins w:id="1594" w:author=" " w:date="2011-03-07T15:28:00Z">
              <w:r w:rsidR="00A92B7F">
                <w:rPr>
                  <w:sz w:val="18"/>
                  <w:szCs w:val="18"/>
                </w:rPr>
                <w:t>,</w:t>
              </w:r>
            </w:ins>
            <w:del w:id="1595" w:author=" " w:date="2011-03-07T15:28:00Z">
              <w:r w:rsidDel="00A92B7F">
                <w:rPr>
                  <w:sz w:val="18"/>
                  <w:szCs w:val="18"/>
                </w:rPr>
                <w:delText>;</w:delText>
              </w:r>
            </w:del>
            <w:r>
              <w:rPr>
                <w:sz w:val="18"/>
                <w:szCs w:val="18"/>
              </w:rPr>
              <w:t xml:space="preserve"> e-mail/correspondence, newsletters, meeting minutes, agendas, outreach activities, personal logs of communication, school calendars</w:t>
            </w:r>
            <w:del w:id="1596" w:author=" " w:date="2011-03-07T15:28:00Z">
              <w:r w:rsidDel="001F2E04">
                <w:rPr>
                  <w:sz w:val="18"/>
                  <w:szCs w:val="18"/>
                </w:rPr>
                <w:delText>.</w:delText>
              </w:r>
            </w:del>
          </w:p>
          <w:p w:rsidR="00992B34" w:rsidRDefault="00992B34">
            <w:pPr>
              <w:rPr>
                <w:ins w:id="1597" w:author=" " w:date="2011-03-07T14:38:00Z"/>
                <w:sz w:val="18"/>
                <w:szCs w:val="18"/>
              </w:rPr>
            </w:pPr>
          </w:p>
          <w:p w:rsidR="00992B34" w:rsidRDefault="00992B34">
            <w:pPr>
              <w:rPr>
                <w:ins w:id="1598" w:author=" " w:date="2011-03-07T14:38:00Z"/>
                <w:sz w:val="18"/>
                <w:szCs w:val="18"/>
              </w:rPr>
            </w:pPr>
          </w:p>
          <w:p w:rsidR="00992B34" w:rsidRDefault="00992B34">
            <w:pPr>
              <w:rPr>
                <w:ins w:id="1599" w:author=" " w:date="2011-03-07T15:43:00Z"/>
                <w:sz w:val="18"/>
                <w:szCs w:val="18"/>
              </w:rPr>
            </w:pPr>
          </w:p>
          <w:p w:rsidR="007D7DD8" w:rsidRDefault="007D7DD8">
            <w:pPr>
              <w:rPr>
                <w:ins w:id="1600" w:author=" " w:date="2011-03-07T15:43:00Z"/>
                <w:sz w:val="18"/>
                <w:szCs w:val="18"/>
              </w:rPr>
            </w:pPr>
          </w:p>
          <w:p w:rsidR="007D7DD8" w:rsidRDefault="007D7DD8">
            <w:pPr>
              <w:rPr>
                <w:ins w:id="1601" w:author=" " w:date="2011-03-07T14:38:00Z"/>
                <w:sz w:val="18"/>
                <w:szCs w:val="18"/>
              </w:rPr>
            </w:pPr>
          </w:p>
          <w:p w:rsidR="00992B34" w:rsidRDefault="00992B34">
            <w:pPr>
              <w:rPr>
                <w:ins w:id="1602" w:author=" " w:date="2011-03-07T14:38:00Z"/>
                <w:sz w:val="18"/>
                <w:szCs w:val="18"/>
              </w:rPr>
            </w:pPr>
          </w:p>
          <w:p w:rsidR="00992B34" w:rsidRDefault="00992B34">
            <w:pPr>
              <w:rPr>
                <w:ins w:id="1603" w:author=" " w:date="2011-03-07T14:38:00Z"/>
                <w:sz w:val="18"/>
                <w:szCs w:val="18"/>
              </w:rPr>
            </w:pPr>
          </w:p>
          <w:p w:rsidR="00992B34" w:rsidRDefault="00992B34">
            <w:pPr>
              <w:rPr>
                <w:ins w:id="1604" w:author=" " w:date="2011-03-07T14:38:00Z"/>
                <w:sz w:val="18"/>
                <w:szCs w:val="18"/>
              </w:rPr>
            </w:pPr>
          </w:p>
          <w:p w:rsidR="00992B34" w:rsidRDefault="00992B34">
            <w:pPr>
              <w:rPr>
                <w:ins w:id="1605" w:author=" " w:date="2011-03-07T14:38:00Z"/>
                <w:sz w:val="18"/>
                <w:szCs w:val="18"/>
              </w:rPr>
            </w:pPr>
          </w:p>
          <w:p w:rsidR="00992B34" w:rsidRPr="00A6080C" w:rsidRDefault="00992B34">
            <w:pPr>
              <w:rPr>
                <w:sz w:val="18"/>
                <w:szCs w:val="18"/>
              </w:rPr>
            </w:pPr>
          </w:p>
        </w:tc>
      </w:tr>
      <w:tr w:rsidR="00992B34" w:rsidRPr="00A6080C">
        <w:trPr>
          <w:cantSplit/>
          <w:trHeight w:val="2033"/>
          <w:ins w:id="1606" w:author=" " w:date="2011-03-07T14:38:00Z"/>
        </w:trPr>
        <w:tc>
          <w:tcPr>
            <w:tcW w:w="11376" w:type="dxa"/>
            <w:gridSpan w:val="4"/>
          </w:tcPr>
          <w:p w:rsidR="00992B34" w:rsidRDefault="00992B34">
            <w:pPr>
              <w:rPr>
                <w:ins w:id="1607" w:author=" " w:date="2011-03-07T14:38:00Z"/>
                <w:b/>
                <w:i/>
                <w:sz w:val="18"/>
                <w:szCs w:val="18"/>
              </w:rPr>
            </w:pPr>
            <w:ins w:id="1608" w:author=" " w:date="2011-03-07T14:38:00Z">
              <w:r>
                <w:rPr>
                  <w:b/>
                  <w:i/>
                  <w:sz w:val="18"/>
                  <w:szCs w:val="18"/>
                </w:rPr>
                <w:lastRenderedPageBreak/>
                <w:t>Comments:</w:t>
              </w:r>
            </w:ins>
          </w:p>
          <w:p w:rsidR="00992B34" w:rsidRDefault="00992B34">
            <w:pPr>
              <w:rPr>
                <w:ins w:id="1609" w:author=" " w:date="2011-03-07T14:38:00Z"/>
                <w:b/>
                <w:i/>
                <w:sz w:val="18"/>
                <w:szCs w:val="18"/>
              </w:rPr>
            </w:pPr>
          </w:p>
          <w:p w:rsidR="00992B34" w:rsidRDefault="00992B34">
            <w:pPr>
              <w:rPr>
                <w:ins w:id="1610" w:author=" " w:date="2011-03-07T15:43:00Z"/>
                <w:b/>
                <w:i/>
                <w:sz w:val="18"/>
                <w:szCs w:val="18"/>
              </w:rPr>
            </w:pPr>
          </w:p>
          <w:p w:rsidR="007D7DD8" w:rsidRDefault="007D7DD8">
            <w:pPr>
              <w:rPr>
                <w:ins w:id="1611" w:author=" " w:date="2011-03-07T15:43:00Z"/>
                <w:b/>
                <w:i/>
                <w:sz w:val="18"/>
                <w:szCs w:val="18"/>
              </w:rPr>
            </w:pPr>
          </w:p>
          <w:p w:rsidR="007D7DD8" w:rsidRDefault="007D7DD8">
            <w:pPr>
              <w:rPr>
                <w:ins w:id="1612" w:author=" " w:date="2011-03-07T14:38:00Z"/>
                <w:b/>
                <w:i/>
                <w:sz w:val="18"/>
                <w:szCs w:val="18"/>
              </w:rPr>
            </w:pPr>
          </w:p>
          <w:p w:rsidR="00992B34" w:rsidRDefault="00992B34">
            <w:pPr>
              <w:rPr>
                <w:ins w:id="1613" w:author=" " w:date="2011-03-07T14:38:00Z"/>
                <w:b/>
                <w:i/>
                <w:sz w:val="18"/>
                <w:szCs w:val="18"/>
              </w:rPr>
            </w:pPr>
          </w:p>
          <w:p w:rsidR="00992B34" w:rsidRDefault="00992B34">
            <w:pPr>
              <w:rPr>
                <w:ins w:id="1614" w:author=" " w:date="2011-03-07T14:38:00Z"/>
                <w:b/>
                <w:i/>
                <w:sz w:val="18"/>
                <w:szCs w:val="18"/>
              </w:rPr>
            </w:pPr>
          </w:p>
          <w:p w:rsidR="00992B34" w:rsidRDefault="00992B34">
            <w:pPr>
              <w:rPr>
                <w:ins w:id="1615" w:author=" " w:date="2011-03-07T14:38:00Z"/>
                <w:b/>
                <w:i/>
                <w:sz w:val="18"/>
                <w:szCs w:val="18"/>
              </w:rPr>
            </w:pPr>
          </w:p>
          <w:p w:rsidR="00992B34" w:rsidRDefault="00992B34">
            <w:pPr>
              <w:rPr>
                <w:ins w:id="1616" w:author=" " w:date="2011-03-07T14:38:00Z"/>
                <w:b/>
                <w:i/>
                <w:sz w:val="18"/>
                <w:szCs w:val="18"/>
              </w:rPr>
            </w:pPr>
          </w:p>
          <w:p w:rsidR="00992B34" w:rsidRDefault="00992B34">
            <w:pPr>
              <w:rPr>
                <w:ins w:id="1617" w:author=" " w:date="2011-03-07T14:38:00Z"/>
                <w:b/>
                <w:i/>
                <w:sz w:val="18"/>
                <w:szCs w:val="18"/>
              </w:rPr>
            </w:pPr>
          </w:p>
          <w:p w:rsidR="00992B34" w:rsidRDefault="00992B34">
            <w:pPr>
              <w:rPr>
                <w:ins w:id="1618" w:author=" " w:date="2011-03-07T14:38:00Z"/>
                <w:b/>
                <w:i/>
                <w:sz w:val="18"/>
                <w:szCs w:val="18"/>
              </w:rPr>
            </w:pPr>
          </w:p>
          <w:p w:rsidR="00992B34" w:rsidRDefault="00992B34">
            <w:pPr>
              <w:rPr>
                <w:ins w:id="1619" w:author=" " w:date="2011-03-07T14:38:00Z"/>
                <w:b/>
                <w:i/>
                <w:sz w:val="18"/>
                <w:szCs w:val="18"/>
              </w:rPr>
            </w:pPr>
          </w:p>
          <w:p w:rsidR="00992B34" w:rsidRDefault="00992B34">
            <w:pPr>
              <w:rPr>
                <w:ins w:id="1620" w:author=" " w:date="2011-03-07T14:38:00Z"/>
                <w:b/>
                <w:i/>
                <w:sz w:val="18"/>
                <w:szCs w:val="18"/>
              </w:rPr>
            </w:pPr>
          </w:p>
        </w:tc>
      </w:tr>
    </w:tbl>
    <w:p w:rsidR="00A64F1D" w:rsidRDefault="00AB54A2">
      <w:pPr>
        <w:rPr>
          <w:ins w:id="1621" w:author=" " w:date="2011-03-07T15:19:00Z"/>
        </w:rPr>
      </w:pPr>
      <w:r>
        <w:br w:type="page"/>
      </w:r>
    </w:p>
    <w:p w:rsidR="00A64F1D" w:rsidRDefault="00A64F1D">
      <w:pPr>
        <w:rPr>
          <w:ins w:id="1622" w:author=" " w:date="2011-03-07T15:19:00Z"/>
        </w:rPr>
      </w:pPr>
    </w:p>
    <w:p w:rsidR="00AB54A2" w:rsidRDefault="00AB54A2">
      <w:pPr>
        <w:rPr>
          <w:ins w:id="1623" w:author="Simmelink, Patti" w:date="2011-09-30T15:53:00Z"/>
          <w:b/>
        </w:rPr>
      </w:pPr>
      <w:r>
        <w:rPr>
          <w:b/>
        </w:rPr>
        <w:t>Criteria #8: Demonstrate commitment to closing achievement gaps.</w:t>
      </w:r>
    </w:p>
    <w:p w:rsidR="00C71B55" w:rsidRDefault="00C71B55">
      <w:pPr>
        <w:rPr>
          <w:ins w:id="1624" w:author="Simmelink, Patti" w:date="2011-09-30T15:53:00Z"/>
          <w:b/>
        </w:rPr>
      </w:pPr>
    </w:p>
    <w:p w:rsidR="00C71B55" w:rsidRDefault="00C71B55">
      <w:pPr>
        <w:rPr>
          <w:b/>
        </w:rPr>
      </w:pPr>
      <w:ins w:id="1625" w:author="Simmelink, Patti" w:date="2011-09-30T15:53:00Z">
        <w:r>
          <w:rPr>
            <w:b/>
            <w:noProof/>
          </w:rPr>
          <mc:AlternateContent>
            <mc:Choice Requires="wps">
              <w:drawing>
                <wp:anchor distT="0" distB="0" distL="114300" distR="114300" simplePos="0" relativeHeight="251679744" behindDoc="0" locked="0" layoutInCell="1" allowOverlap="1" wp14:anchorId="4086D3B0" wp14:editId="0F73DDC8">
                  <wp:simplePos x="0" y="0"/>
                  <wp:positionH relativeFrom="column">
                    <wp:posOffset>1277620</wp:posOffset>
                  </wp:positionH>
                  <wp:positionV relativeFrom="paragraph">
                    <wp:posOffset>29845</wp:posOffset>
                  </wp:positionV>
                  <wp:extent cx="154940" cy="111760"/>
                  <wp:effectExtent l="0" t="0" r="16510" b="21590"/>
                  <wp:wrapNone/>
                  <wp:docPr id="11" name="Rectangle 11"/>
                  <wp:cNvGraphicFramePr/>
                  <a:graphic xmlns:a="http://schemas.openxmlformats.org/drawingml/2006/main">
                    <a:graphicData uri="http://schemas.microsoft.com/office/word/2010/wordprocessingShape">
                      <wps:wsp>
                        <wps:cNvSpPr/>
                        <wps:spPr>
                          <a:xfrm>
                            <a:off x="0" y="0"/>
                            <a:ext cx="154940" cy="11176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00.6pt;margin-top:2.35pt;width:12.2pt;height:8.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" fillcolor="white [3201]" strokecolor="black [3200]" strokeweight=".25pt"/>
              </w:pict>
            </mc:Fallback>
          </mc:AlternateContent>
        </w:r>
        <w:r w:rsidRPr="008D2744">
          <w:rPr>
            <w:b/>
            <w:i/>
          </w:rPr>
          <w:t>Not Applicable</w:t>
        </w:r>
        <w:r>
          <w:rPr>
            <w:b/>
          </w:rPr>
          <w:t xml:space="preserve">    </w:t>
        </w:r>
      </w:ins>
    </w:p>
    <w:p w:rsidR="00AB54A2" w:rsidRDefault="00AB54A2">
      <w:pPr>
        <w:rPr>
          <w:b/>
        </w:rPr>
      </w:pPr>
    </w:p>
    <w:tbl>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1626" w:author=" " w:date="2011-02-25T14:32:00Z">
          <w:tblPr>
            <w:tblW w:w="11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844"/>
        <w:gridCol w:w="2844"/>
        <w:gridCol w:w="2844"/>
        <w:gridCol w:w="2844"/>
        <w:tblGridChange w:id="1627">
          <w:tblGrid>
            <w:gridCol w:w="108"/>
            <w:gridCol w:w="2334"/>
            <w:gridCol w:w="2326"/>
            <w:gridCol w:w="2327"/>
            <w:gridCol w:w="4281"/>
            <w:gridCol w:w="108"/>
          </w:tblGrid>
        </w:tblGridChange>
      </w:tblGrid>
      <w:tr w:rsidR="00AB54A2" w:rsidRPr="00A6080C" w:rsidTr="00DA5D06">
        <w:trPr>
          <w:cantSplit/>
          <w:trHeight w:val="395"/>
          <w:trPrChange w:id="1628" w:author=" " w:date="2011-02-25T14:32:00Z">
            <w:trPr>
              <w:gridAfter w:val="0"/>
              <w:cantSplit/>
            </w:trPr>
          </w:trPrChange>
        </w:trPr>
        <w:tc>
          <w:tcPr>
            <w:tcW w:w="11376" w:type="dxa"/>
            <w:gridSpan w:val="4"/>
            <w:shd w:val="clear" w:color="auto" w:fill="CCFFFF"/>
            <w:vAlign w:val="center"/>
            <w:tcPrChange w:id="1629" w:author=" " w:date="2011-02-25T14:32:00Z">
              <w:tcPr>
                <w:tcW w:w="11376" w:type="dxa"/>
                <w:gridSpan w:val="5"/>
                <w:shd w:val="clear" w:color="auto" w:fill="CCFFFF"/>
              </w:tcPr>
            </w:tcPrChange>
          </w:tcPr>
          <w:p w:rsidR="00F4120B" w:rsidRDefault="00D00358" w:rsidP="00F4120B">
            <w:pPr>
              <w:numPr>
                <w:numberingChange w:id="1630" w:author="UWG" w:date="2011-02-16T17:09:00Z" w:original="%1:1:4:."/>
              </w:numPr>
              <w:tabs>
                <w:tab w:val="left" w:pos="702"/>
              </w:tabs>
              <w:ind w:left="360" w:hanging="198"/>
              <w:rPr>
                <w:del w:id="1631" w:author=" " w:date="2011-02-25T14:32:00Z"/>
                <w:b/>
                <w:sz w:val="18"/>
                <w:szCs w:val="18"/>
              </w:rPr>
              <w:pPrChange w:id="1632" w:author=" " w:date="2011-02-25T14:39:00Z">
                <w:pPr>
                  <w:numPr>
                    <w:numId w:val="21"/>
                  </w:numPr>
                  <w:tabs>
                    <w:tab w:val="left" w:pos="702"/>
                  </w:tabs>
                  <w:ind w:left="720" w:hanging="360"/>
                </w:pPr>
              </w:pPrChange>
            </w:pPr>
            <w:r>
              <w:rPr>
                <w:b/>
                <w:sz w:val="18"/>
                <w:szCs w:val="18"/>
              </w:rPr>
              <w:t>Principals demonstrate a commitment to closing achievement gaps.</w:t>
            </w:r>
            <w:r>
              <w:rPr>
                <w:sz w:val="18"/>
                <w:szCs w:val="18"/>
              </w:rPr>
              <w:t xml:space="preserve"> </w:t>
            </w:r>
          </w:p>
          <w:p w:rsidR="00F4120B" w:rsidRDefault="00F4120B" w:rsidP="00F4120B">
            <w:pPr>
              <w:tabs>
                <w:tab w:val="left" w:pos="702"/>
              </w:tabs>
              <w:ind w:left="360" w:hanging="198"/>
              <w:rPr>
                <w:b/>
                <w:sz w:val="18"/>
                <w:szCs w:val="18"/>
              </w:rPr>
              <w:pPrChange w:id="1633" w:author=" " w:date="2011-02-25T14:39:00Z">
                <w:pPr>
                  <w:ind w:left="720"/>
                </w:pPr>
              </w:pPrChange>
            </w:pPr>
          </w:p>
        </w:tc>
      </w:tr>
      <w:tr w:rsidR="00992B34" w:rsidRPr="00A6080C" w:rsidTr="00992B34">
        <w:trPr>
          <w:cantSplit/>
          <w:trPrChange w:id="1634" w:author=" " w:date="2011-03-07T14:38:00Z">
            <w:trPr>
              <w:gridBefore w:val="1"/>
              <w:cantSplit/>
            </w:trPr>
          </w:trPrChange>
        </w:trPr>
        <w:tc>
          <w:tcPr>
            <w:tcW w:w="2844" w:type="dxa"/>
            <w:shd w:val="clear" w:color="auto" w:fill="E0E0E0"/>
            <w:vAlign w:val="center"/>
            <w:tcPrChange w:id="1635" w:author=" " w:date="2011-03-07T14:38:00Z">
              <w:tcPr>
                <w:tcW w:w="2334" w:type="dxa"/>
                <w:shd w:val="clear" w:color="auto" w:fill="E0E0E0"/>
                <w:vAlign w:val="center"/>
              </w:tcPr>
            </w:tcPrChange>
          </w:tcPr>
          <w:p w:rsidR="00992B34" w:rsidRPr="00C71B55" w:rsidDel="00C71B55" w:rsidRDefault="00992B34">
            <w:pPr>
              <w:jc w:val="center"/>
              <w:rPr>
                <w:del w:id="1636" w:author="Simmelink, Patti" w:date="2011-09-30T15:53:00Z"/>
                <w:b/>
                <w:sz w:val="14"/>
                <w:szCs w:val="14"/>
                <w:rPrChange w:id="1637" w:author="Simmelink, Patti" w:date="2011-09-30T15:54:00Z">
                  <w:rPr>
                    <w:del w:id="1638" w:author="Simmelink, Patti" w:date="2011-09-30T15:53:00Z"/>
                    <w:b/>
                    <w:sz w:val="18"/>
                    <w:szCs w:val="18"/>
                  </w:rPr>
                </w:rPrChange>
              </w:rPr>
            </w:pPr>
            <w:del w:id="1639" w:author="Simmelink, Patti" w:date="2011-09-30T15:53:00Z">
              <w:r w:rsidRPr="00C71B55" w:rsidDel="00C71B55">
                <w:rPr>
                  <w:b/>
                  <w:sz w:val="14"/>
                  <w:szCs w:val="14"/>
                  <w:rPrChange w:id="1640" w:author="Simmelink, Patti" w:date="2011-09-30T15:54:00Z">
                    <w:rPr>
                      <w:b/>
                      <w:sz w:val="18"/>
                      <w:szCs w:val="18"/>
                    </w:rPr>
                  </w:rPrChange>
                </w:rPr>
                <w:delText>Not Demonstrated/</w:delText>
              </w:r>
            </w:del>
          </w:p>
          <w:p w:rsidR="00C71B55" w:rsidRPr="00C71B55" w:rsidRDefault="00C71B55">
            <w:pPr>
              <w:jc w:val="center"/>
              <w:rPr>
                <w:ins w:id="1641" w:author="Simmelink, Patti" w:date="2011-09-30T15:54:00Z"/>
                <w:b/>
                <w:sz w:val="14"/>
                <w:szCs w:val="14"/>
                <w:rPrChange w:id="1642" w:author="Simmelink, Patti" w:date="2011-09-30T15:54:00Z">
                  <w:rPr>
                    <w:ins w:id="1643" w:author="Simmelink, Patti" w:date="2011-09-30T15:54:00Z"/>
                    <w:b/>
                    <w:sz w:val="18"/>
                    <w:szCs w:val="18"/>
                  </w:rPr>
                </w:rPrChange>
              </w:rPr>
            </w:pPr>
          </w:p>
          <w:p w:rsidR="00992B34" w:rsidRPr="00A6080C" w:rsidRDefault="00992B34">
            <w:pPr>
              <w:jc w:val="center"/>
              <w:rPr>
                <w:b/>
                <w:sz w:val="18"/>
                <w:szCs w:val="18"/>
              </w:rPr>
            </w:pPr>
            <w:r>
              <w:rPr>
                <w:b/>
                <w:sz w:val="18"/>
                <w:szCs w:val="18"/>
              </w:rPr>
              <w:t>Unsatisfactory</w:t>
            </w:r>
          </w:p>
          <w:p w:rsidR="00992B34" w:rsidRPr="00A6080C" w:rsidRDefault="00992B34">
            <w:pPr>
              <w:jc w:val="center"/>
              <w:rPr>
                <w:b/>
                <w:sz w:val="18"/>
                <w:szCs w:val="18"/>
              </w:rPr>
            </w:pPr>
            <w:r>
              <w:rPr>
                <w:b/>
                <w:sz w:val="18"/>
                <w:szCs w:val="18"/>
              </w:rPr>
              <w:t>(Comment Required)</w:t>
            </w:r>
          </w:p>
        </w:tc>
        <w:tc>
          <w:tcPr>
            <w:tcW w:w="2844" w:type="dxa"/>
            <w:shd w:val="clear" w:color="auto" w:fill="E0E0E0"/>
            <w:vAlign w:val="center"/>
            <w:tcPrChange w:id="1644" w:author=" " w:date="2011-03-07T14:38:00Z">
              <w:tcPr>
                <w:tcW w:w="2326" w:type="dxa"/>
                <w:shd w:val="clear" w:color="auto" w:fill="E0E0E0"/>
                <w:vAlign w:val="center"/>
              </w:tcPr>
            </w:tcPrChange>
          </w:tcPr>
          <w:p w:rsidR="00992B34" w:rsidRPr="00A6080C" w:rsidRDefault="00992B34">
            <w:pPr>
              <w:jc w:val="center"/>
              <w:rPr>
                <w:b/>
                <w:sz w:val="18"/>
                <w:szCs w:val="18"/>
              </w:rPr>
            </w:pPr>
            <w:r>
              <w:rPr>
                <w:b/>
                <w:sz w:val="18"/>
                <w:szCs w:val="18"/>
              </w:rPr>
              <w:t>Developing</w:t>
            </w:r>
          </w:p>
        </w:tc>
        <w:tc>
          <w:tcPr>
            <w:tcW w:w="2844" w:type="dxa"/>
            <w:shd w:val="clear" w:color="auto" w:fill="E0E0E0"/>
            <w:vAlign w:val="center"/>
            <w:tcPrChange w:id="1645" w:author=" " w:date="2011-03-07T14:38:00Z">
              <w:tcPr>
                <w:tcW w:w="2327" w:type="dxa"/>
                <w:shd w:val="clear" w:color="auto" w:fill="E0E0E0"/>
                <w:vAlign w:val="center"/>
              </w:tcPr>
            </w:tcPrChange>
          </w:tcPr>
          <w:p w:rsidR="00992B34" w:rsidRPr="00A6080C" w:rsidRDefault="00992B34">
            <w:pPr>
              <w:jc w:val="center"/>
              <w:rPr>
                <w:b/>
                <w:sz w:val="18"/>
                <w:szCs w:val="18"/>
              </w:rPr>
            </w:pPr>
            <w:r>
              <w:rPr>
                <w:b/>
                <w:sz w:val="18"/>
                <w:szCs w:val="18"/>
              </w:rPr>
              <w:t xml:space="preserve">Proficient </w:t>
            </w:r>
          </w:p>
        </w:tc>
        <w:tc>
          <w:tcPr>
            <w:tcW w:w="2844" w:type="dxa"/>
            <w:shd w:val="clear" w:color="auto" w:fill="E0E0E0"/>
            <w:vAlign w:val="center"/>
            <w:tcPrChange w:id="1646" w:author=" " w:date="2011-03-07T14:38:00Z">
              <w:tcPr>
                <w:tcW w:w="4389" w:type="dxa"/>
                <w:gridSpan w:val="2"/>
                <w:shd w:val="clear" w:color="auto" w:fill="E0E0E0"/>
                <w:vAlign w:val="center"/>
              </w:tcPr>
            </w:tcPrChange>
          </w:tcPr>
          <w:p w:rsidR="00992B34" w:rsidRPr="00A6080C" w:rsidDel="00992B34" w:rsidRDefault="00992B34">
            <w:pPr>
              <w:jc w:val="center"/>
              <w:rPr>
                <w:del w:id="1647" w:author=" " w:date="2011-03-07T14:39:00Z"/>
                <w:b/>
                <w:sz w:val="18"/>
                <w:szCs w:val="18"/>
              </w:rPr>
            </w:pPr>
            <w:r>
              <w:rPr>
                <w:b/>
                <w:sz w:val="18"/>
                <w:szCs w:val="18"/>
              </w:rPr>
              <w:t>Accomplished</w:t>
            </w:r>
          </w:p>
          <w:p w:rsidR="00992B34" w:rsidRPr="00A6080C" w:rsidDel="00992B34" w:rsidRDefault="00992B34">
            <w:pPr>
              <w:jc w:val="center"/>
              <w:rPr>
                <w:del w:id="1648" w:author=" " w:date="2011-03-07T14:39:00Z"/>
                <w:b/>
                <w:sz w:val="18"/>
                <w:szCs w:val="18"/>
              </w:rPr>
            </w:pPr>
          </w:p>
          <w:p w:rsidR="00F4120B" w:rsidRDefault="00992B34">
            <w:pPr>
              <w:jc w:val="center"/>
              <w:rPr>
                <w:b/>
                <w:sz w:val="18"/>
                <w:szCs w:val="18"/>
              </w:rPr>
            </w:pPr>
            <w:del w:id="1649" w:author=" " w:date="2011-03-07T14:38:00Z">
              <w:r w:rsidDel="00992B34">
                <w:rPr>
                  <w:b/>
                  <w:sz w:val="18"/>
                  <w:szCs w:val="18"/>
                </w:rPr>
                <w:delText>Design Notes</w:delText>
              </w:r>
            </w:del>
          </w:p>
        </w:tc>
      </w:tr>
      <w:tr w:rsidR="00992B34" w:rsidRPr="00A6080C" w:rsidTr="00992B34">
        <w:trPr>
          <w:cantSplit/>
          <w:trHeight w:val="2033"/>
          <w:trPrChange w:id="1650" w:author=" " w:date="2011-03-07T14:38:00Z">
            <w:trPr>
              <w:gridBefore w:val="1"/>
              <w:cantSplit/>
              <w:trHeight w:val="2033"/>
            </w:trPr>
          </w:trPrChange>
        </w:trPr>
        <w:tc>
          <w:tcPr>
            <w:tcW w:w="2844" w:type="dxa"/>
            <w:tcPrChange w:id="1651" w:author=" " w:date="2011-03-07T14:38:00Z">
              <w:tcPr>
                <w:tcW w:w="2334" w:type="dxa"/>
              </w:tcPr>
            </w:tcPrChange>
          </w:tcPr>
          <w:p w:rsidR="00992B34" w:rsidRPr="00A6080C" w:rsidRDefault="00992B34">
            <w:pPr>
              <w:rPr>
                <w:sz w:val="18"/>
                <w:szCs w:val="18"/>
              </w:rPr>
            </w:pPr>
            <w:r>
              <w:rPr>
                <w:sz w:val="18"/>
                <w:szCs w:val="18"/>
              </w:rPr>
              <w:t xml:space="preserve"> </w:t>
            </w:r>
          </w:p>
          <w:p w:rsidR="00992B34" w:rsidRPr="00A6080C" w:rsidRDefault="00992B34">
            <w:pPr>
              <w:numPr>
                <w:ilvl w:val="0"/>
                <w:numId w:val="10"/>
              </w:numPr>
              <w:rPr>
                <w:sz w:val="18"/>
                <w:szCs w:val="18"/>
              </w:rPr>
            </w:pPr>
            <w:r>
              <w:rPr>
                <w:sz w:val="18"/>
                <w:szCs w:val="18"/>
              </w:rPr>
              <w:t xml:space="preserve">Not </w:t>
            </w:r>
            <w:del w:id="1652" w:author=" " w:date="2011-02-25T14:32:00Z">
              <w:r>
                <w:rPr>
                  <w:sz w:val="18"/>
                  <w:szCs w:val="18"/>
                </w:rPr>
                <w:delText>looked for</w:delText>
              </w:r>
            </w:del>
            <w:ins w:id="1653" w:author=" " w:date="2011-02-25T14:32:00Z">
              <w:del w:id="1654" w:author="Simmelink, Patti" w:date="2011-09-30T15:54:00Z">
                <w:r w:rsidDel="00C71B55">
                  <w:rPr>
                    <w:sz w:val="18"/>
                    <w:szCs w:val="18"/>
                  </w:rPr>
                  <w:delText>applicable</w:delText>
                </w:r>
              </w:del>
            </w:ins>
            <w:ins w:id="1655" w:author="Simmelink, Patti" w:date="2011-09-30T15:54:00Z">
              <w:r w:rsidR="00C71B55">
                <w:rPr>
                  <w:sz w:val="18"/>
                  <w:szCs w:val="18"/>
                </w:rPr>
                <w:t>demonstrated at this time</w:t>
              </w:r>
            </w:ins>
            <w:r>
              <w:rPr>
                <w:sz w:val="18"/>
                <w:szCs w:val="18"/>
              </w:rPr>
              <w:t>.</w:t>
            </w:r>
          </w:p>
          <w:p w:rsidR="00C71B55" w:rsidRDefault="00C71B55">
            <w:pPr>
              <w:jc w:val="center"/>
              <w:rPr>
                <w:ins w:id="1656" w:author="Simmelink, Patti" w:date="2011-09-30T15:54:00Z"/>
                <w:sz w:val="18"/>
                <w:szCs w:val="18"/>
              </w:rPr>
            </w:pPr>
          </w:p>
          <w:p w:rsidR="00992B34" w:rsidRPr="00A6080C" w:rsidRDefault="00992B34">
            <w:pPr>
              <w:jc w:val="center"/>
              <w:rPr>
                <w:sz w:val="18"/>
                <w:szCs w:val="18"/>
              </w:rPr>
            </w:pPr>
            <w:r>
              <w:rPr>
                <w:sz w:val="18"/>
                <w:szCs w:val="18"/>
              </w:rPr>
              <w:t>or</w:t>
            </w:r>
          </w:p>
          <w:p w:rsidR="00992B34" w:rsidRPr="00A6080C" w:rsidRDefault="00992B34">
            <w:pPr>
              <w:numPr>
                <w:ilvl w:val="0"/>
                <w:numId w:val="10"/>
              </w:numPr>
              <w:rPr>
                <w:sz w:val="18"/>
                <w:szCs w:val="18"/>
              </w:rPr>
            </w:pPr>
            <w:del w:id="1657" w:author="Simmelink, Patti" w:date="2011-09-30T15:54:00Z">
              <w:r w:rsidDel="00C71B55">
                <w:rPr>
                  <w:sz w:val="18"/>
                  <w:szCs w:val="18"/>
                </w:rPr>
                <w:delText>Minimum requirement not met. (Comment required.)</w:delText>
              </w:r>
            </w:del>
            <w:ins w:id="1658" w:author="Simmelink, Patti" w:date="2011-09-30T15:54:00Z">
              <w:r w:rsidR="00C71B55">
                <w:rPr>
                  <w:sz w:val="18"/>
                  <w:szCs w:val="18"/>
                </w:rPr>
                <w:t>Unsatisfactory</w:t>
              </w:r>
            </w:ins>
            <w:ins w:id="1659" w:author="Simmelink, Patti" w:date="2011-09-30T15:55:00Z">
              <w:r w:rsidR="00C71B55">
                <w:rPr>
                  <w:sz w:val="18"/>
                  <w:szCs w:val="18"/>
                </w:rPr>
                <w:t>.</w:t>
              </w:r>
            </w:ins>
          </w:p>
          <w:p w:rsidR="00992B34" w:rsidRPr="00A6080C" w:rsidRDefault="00992B34">
            <w:pPr>
              <w:ind w:left="288"/>
              <w:rPr>
                <w:sz w:val="18"/>
                <w:szCs w:val="18"/>
              </w:rPr>
            </w:pPr>
          </w:p>
        </w:tc>
        <w:tc>
          <w:tcPr>
            <w:tcW w:w="2844" w:type="dxa"/>
            <w:tcPrChange w:id="1660" w:author=" " w:date="2011-03-07T14:38:00Z">
              <w:tcPr>
                <w:tcW w:w="2326" w:type="dxa"/>
              </w:tcPr>
            </w:tcPrChange>
          </w:tcPr>
          <w:p w:rsidR="00992B34" w:rsidRPr="00A6080C" w:rsidRDefault="00992B34">
            <w:pPr>
              <w:rPr>
                <w:sz w:val="18"/>
                <w:szCs w:val="18"/>
              </w:rPr>
            </w:pPr>
          </w:p>
          <w:p w:rsidR="00992B34" w:rsidRPr="00A6080C" w:rsidRDefault="00992B34">
            <w:pPr>
              <w:numPr>
                <w:ilvl w:val="0"/>
                <w:numId w:val="10"/>
              </w:numPr>
              <w:rPr>
                <w:sz w:val="18"/>
                <w:szCs w:val="18"/>
              </w:rPr>
            </w:pPr>
            <w:r>
              <w:rPr>
                <w:sz w:val="18"/>
                <w:szCs w:val="18"/>
              </w:rPr>
              <w:t>Understands relevant research on the achievement gap.</w:t>
            </w:r>
          </w:p>
          <w:p w:rsidR="00992B34" w:rsidRPr="00A6080C" w:rsidRDefault="00992B34">
            <w:pPr>
              <w:rPr>
                <w:sz w:val="18"/>
                <w:szCs w:val="18"/>
              </w:rPr>
            </w:pPr>
          </w:p>
          <w:p w:rsidR="00992B34" w:rsidRPr="00A6080C" w:rsidRDefault="00992B34">
            <w:pPr>
              <w:numPr>
                <w:ilvl w:val="0"/>
                <w:numId w:val="10"/>
              </w:numPr>
              <w:rPr>
                <w:sz w:val="18"/>
                <w:szCs w:val="18"/>
              </w:rPr>
            </w:pPr>
            <w:commentRangeStart w:id="1661"/>
            <w:r>
              <w:rPr>
                <w:sz w:val="18"/>
                <w:szCs w:val="18"/>
              </w:rPr>
              <w:t>Communicates and models the ideals and beliefs that teachers and staff can impact student learning and achievement for all students</w:t>
            </w:r>
            <w:commentRangeEnd w:id="1661"/>
            <w:r>
              <w:rPr>
                <w:rStyle w:val="CommentReference"/>
                <w:vanish/>
              </w:rPr>
              <w:commentReference w:id="1661"/>
            </w:r>
            <w:r>
              <w:rPr>
                <w:sz w:val="18"/>
                <w:szCs w:val="18"/>
              </w:rPr>
              <w:t>.</w:t>
            </w:r>
          </w:p>
          <w:p w:rsidR="00992B34" w:rsidRPr="00A6080C" w:rsidRDefault="00992B34">
            <w:pPr>
              <w:numPr>
                <w:ilvl w:val="0"/>
                <w:numId w:val="10"/>
              </w:numPr>
              <w:rPr>
                <w:sz w:val="18"/>
                <w:szCs w:val="18"/>
              </w:rPr>
            </w:pPr>
            <w:r>
              <w:rPr>
                <w:sz w:val="18"/>
                <w:szCs w:val="18"/>
              </w:rPr>
              <w:t>Engages in frequent quality interactions with underperforming students.</w:t>
            </w:r>
          </w:p>
          <w:p w:rsidR="00992B34" w:rsidRPr="00A6080C" w:rsidRDefault="00992B34">
            <w:pPr>
              <w:numPr>
                <w:ilvl w:val="0"/>
                <w:numId w:val="10"/>
              </w:numPr>
              <w:rPr>
                <w:sz w:val="18"/>
                <w:szCs w:val="18"/>
              </w:rPr>
            </w:pPr>
            <w:ins w:id="1662" w:author=" " w:date="2011-02-25T14:33:00Z">
              <w:r>
                <w:rPr>
                  <w:sz w:val="18"/>
                  <w:szCs w:val="18"/>
                </w:rPr>
                <w:t>Understands how to use data to identify achievement gaps.</w:t>
              </w:r>
            </w:ins>
          </w:p>
          <w:p w:rsidR="00992B34" w:rsidRPr="00A6080C" w:rsidRDefault="00992B34">
            <w:pPr>
              <w:ind w:left="216"/>
              <w:rPr>
                <w:sz w:val="18"/>
                <w:szCs w:val="18"/>
              </w:rPr>
            </w:pPr>
          </w:p>
          <w:p w:rsidR="00992B34" w:rsidRPr="00A6080C" w:rsidRDefault="00992B34">
            <w:pPr>
              <w:rPr>
                <w:sz w:val="18"/>
                <w:szCs w:val="18"/>
              </w:rPr>
            </w:pPr>
          </w:p>
          <w:p w:rsidR="00992B34" w:rsidRPr="00A6080C" w:rsidRDefault="00992B34">
            <w:pPr>
              <w:rPr>
                <w:sz w:val="18"/>
                <w:szCs w:val="18"/>
              </w:rPr>
            </w:pPr>
          </w:p>
        </w:tc>
        <w:tc>
          <w:tcPr>
            <w:tcW w:w="2844" w:type="dxa"/>
            <w:tcPrChange w:id="1663" w:author=" " w:date="2011-03-07T14:38:00Z">
              <w:tcPr>
                <w:tcW w:w="2327" w:type="dxa"/>
              </w:tcPr>
            </w:tcPrChange>
          </w:tcPr>
          <w:p w:rsidR="00992B34" w:rsidRPr="00A6080C" w:rsidRDefault="00992B34">
            <w:pPr>
              <w:rPr>
                <w:b/>
                <w:sz w:val="18"/>
                <w:szCs w:val="18"/>
              </w:rPr>
            </w:pPr>
            <w:r>
              <w:rPr>
                <w:b/>
                <w:sz w:val="18"/>
                <w:szCs w:val="18"/>
              </w:rPr>
              <w:t>. . . and</w:t>
            </w:r>
          </w:p>
          <w:p w:rsidR="00992B34" w:rsidRPr="00A6080C" w:rsidRDefault="00992B34">
            <w:pPr>
              <w:numPr>
                <w:ilvl w:val="0"/>
                <w:numId w:val="10"/>
              </w:numPr>
              <w:rPr>
                <w:sz w:val="18"/>
                <w:szCs w:val="18"/>
              </w:rPr>
            </w:pPr>
            <w:r>
              <w:rPr>
                <w:sz w:val="18"/>
                <w:szCs w:val="18"/>
              </w:rPr>
              <w:t xml:space="preserve">Implements </w:t>
            </w:r>
            <w:ins w:id="1664" w:author="UWG" w:date="2011-02-16T17:50:00Z">
              <w:r>
                <w:rPr>
                  <w:sz w:val="18"/>
                  <w:szCs w:val="18"/>
                </w:rPr>
                <w:t xml:space="preserve">school-wide </w:t>
              </w:r>
            </w:ins>
            <w:r>
              <w:rPr>
                <w:sz w:val="18"/>
                <w:szCs w:val="18"/>
              </w:rPr>
              <w:t>practices that foster understanding and respect for cultural diversity,</w:t>
            </w:r>
            <w:del w:id="1665" w:author=" " w:date="2011-02-25T14:34:00Z">
              <w:r>
                <w:rPr>
                  <w:sz w:val="18"/>
                  <w:szCs w:val="18"/>
                </w:rPr>
                <w:delText xml:space="preserve"> and</w:delText>
              </w:r>
            </w:del>
            <w:r>
              <w:rPr>
                <w:sz w:val="18"/>
                <w:szCs w:val="18"/>
              </w:rPr>
              <w:t xml:space="preserve"> celebrates the contributions of diverse groups</w:t>
            </w:r>
            <w:ins w:id="1666" w:author=" " w:date="2011-03-07T15:28:00Z">
              <w:r w:rsidR="001F2E04">
                <w:rPr>
                  <w:sz w:val="18"/>
                  <w:szCs w:val="18"/>
                </w:rPr>
                <w:t>,</w:t>
              </w:r>
            </w:ins>
            <w:ins w:id="1667" w:author=" " w:date="2011-02-25T14:35:00Z">
              <w:r>
                <w:rPr>
                  <w:sz w:val="18"/>
                  <w:szCs w:val="18"/>
                </w:rPr>
                <w:t xml:space="preserve"> </w:t>
              </w:r>
            </w:ins>
            <w:ins w:id="1668" w:author=" " w:date="2011-02-25T14:36:00Z">
              <w:r>
                <w:rPr>
                  <w:sz w:val="18"/>
                  <w:szCs w:val="18"/>
                </w:rPr>
                <w:t>and addresses closing the achievement gap.</w:t>
              </w:r>
            </w:ins>
            <w:del w:id="1669" w:author=" " w:date="2011-02-25T14:35:00Z">
              <w:r>
                <w:rPr>
                  <w:sz w:val="18"/>
                  <w:szCs w:val="18"/>
                </w:rPr>
                <w:delText>.</w:delText>
              </w:r>
            </w:del>
          </w:p>
          <w:p w:rsidR="00992B34" w:rsidRPr="00A6080C" w:rsidRDefault="00992B34" w:rsidP="00FF6744">
            <w:pPr>
              <w:rPr>
                <w:sz w:val="18"/>
                <w:szCs w:val="18"/>
              </w:rPr>
            </w:pPr>
          </w:p>
          <w:p w:rsidR="00992B34" w:rsidRPr="00A6080C" w:rsidRDefault="00992B34">
            <w:pPr>
              <w:numPr>
                <w:ilvl w:val="0"/>
                <w:numId w:val="9"/>
              </w:numPr>
              <w:rPr>
                <w:sz w:val="18"/>
                <w:szCs w:val="18"/>
              </w:rPr>
            </w:pPr>
            <w:r>
              <w:rPr>
                <w:sz w:val="18"/>
                <w:szCs w:val="18"/>
              </w:rPr>
              <w:t>Analyzes multiple data sources of sub-population groups of students to set targeted SIP goals and apply intervention programs to close achievement gaps. (Including effects of poverty, trauma, homelessness</w:t>
            </w:r>
            <w:ins w:id="1670" w:author=" " w:date="2011-03-07T15:28:00Z">
              <w:r w:rsidR="001F2E04">
                <w:rPr>
                  <w:sz w:val="18"/>
                  <w:szCs w:val="18"/>
                </w:rPr>
                <w:t>,</w:t>
              </w:r>
            </w:ins>
            <w:r>
              <w:rPr>
                <w:sz w:val="18"/>
                <w:szCs w:val="18"/>
              </w:rPr>
              <w:t xml:space="preserve"> etc.)</w:t>
            </w:r>
          </w:p>
          <w:p w:rsidR="00992B34" w:rsidRPr="00A6080C" w:rsidRDefault="00992B34">
            <w:pPr>
              <w:numPr>
                <w:ilvl w:val="0"/>
                <w:numId w:val="9"/>
              </w:numPr>
              <w:rPr>
                <w:sz w:val="18"/>
                <w:szCs w:val="18"/>
              </w:rPr>
            </w:pPr>
            <w:r>
              <w:rPr>
                <w:sz w:val="18"/>
                <w:szCs w:val="18"/>
              </w:rPr>
              <w:t xml:space="preserve">Actively participates in the development of district goals, strategic planning, and initiatives designed </w:t>
            </w:r>
            <w:commentRangeStart w:id="1671"/>
            <w:r>
              <w:rPr>
                <w:sz w:val="18"/>
                <w:szCs w:val="18"/>
              </w:rPr>
              <w:t>to improve student achievement</w:t>
            </w:r>
            <w:commentRangeEnd w:id="1671"/>
            <w:r>
              <w:rPr>
                <w:rStyle w:val="CommentReference"/>
                <w:vanish/>
              </w:rPr>
              <w:commentReference w:id="1671"/>
            </w:r>
            <w:ins w:id="1672" w:author=" " w:date="2011-02-25T14:37:00Z">
              <w:r>
                <w:rPr>
                  <w:sz w:val="18"/>
                  <w:szCs w:val="18"/>
                </w:rPr>
                <w:t xml:space="preserve"> and address achievement gaps.</w:t>
              </w:r>
            </w:ins>
          </w:p>
          <w:p w:rsidR="00992B34" w:rsidRDefault="00992B34" w:rsidP="00FF6744">
            <w:pPr>
              <w:ind w:left="288"/>
              <w:rPr>
                <w:ins w:id="1673" w:author=" " w:date="2011-03-07T15:43:00Z"/>
                <w:sz w:val="18"/>
                <w:szCs w:val="18"/>
              </w:rPr>
            </w:pPr>
          </w:p>
          <w:p w:rsidR="007D7DD8" w:rsidRDefault="007D7DD8" w:rsidP="00FF6744">
            <w:pPr>
              <w:ind w:left="288"/>
              <w:rPr>
                <w:ins w:id="1674" w:author=" " w:date="2011-03-07T15:43:00Z"/>
                <w:sz w:val="18"/>
                <w:szCs w:val="18"/>
              </w:rPr>
            </w:pPr>
          </w:p>
          <w:p w:rsidR="007D7DD8" w:rsidRDefault="007D7DD8" w:rsidP="00FF6744">
            <w:pPr>
              <w:ind w:left="288"/>
              <w:rPr>
                <w:ins w:id="1675" w:author=" " w:date="2011-03-07T15:43:00Z"/>
                <w:sz w:val="18"/>
                <w:szCs w:val="18"/>
              </w:rPr>
            </w:pPr>
          </w:p>
          <w:p w:rsidR="007D7DD8" w:rsidRPr="00A6080C" w:rsidRDefault="007D7DD8" w:rsidP="00FF6744">
            <w:pPr>
              <w:ind w:left="288"/>
              <w:rPr>
                <w:sz w:val="18"/>
                <w:szCs w:val="18"/>
              </w:rPr>
            </w:pPr>
          </w:p>
        </w:tc>
        <w:tc>
          <w:tcPr>
            <w:tcW w:w="2844" w:type="dxa"/>
            <w:tcPrChange w:id="1676" w:author=" " w:date="2011-03-07T14:38:00Z">
              <w:tcPr>
                <w:tcW w:w="4389" w:type="dxa"/>
                <w:gridSpan w:val="2"/>
              </w:tcPr>
            </w:tcPrChange>
          </w:tcPr>
          <w:p w:rsidR="00992B34" w:rsidRPr="00A6080C" w:rsidRDefault="00992B34">
            <w:pPr>
              <w:rPr>
                <w:b/>
                <w:sz w:val="18"/>
                <w:szCs w:val="18"/>
              </w:rPr>
            </w:pPr>
            <w:r>
              <w:rPr>
                <w:b/>
                <w:sz w:val="18"/>
                <w:szCs w:val="18"/>
              </w:rPr>
              <w:t>. . . and</w:t>
            </w:r>
          </w:p>
          <w:p w:rsidR="00992B34" w:rsidRPr="00A6080C" w:rsidRDefault="00992B34">
            <w:pPr>
              <w:numPr>
                <w:ilvl w:val="1"/>
                <w:numId w:val="13"/>
              </w:numPr>
              <w:rPr>
                <w:sz w:val="18"/>
                <w:szCs w:val="18"/>
                <w:rPrChange w:id="1677" w:author=" " w:date="2011-02-28T18:08:00Z">
                  <w:rPr>
                    <w:color w:val="FF0000"/>
                    <w:sz w:val="18"/>
                    <w:szCs w:val="18"/>
                  </w:rPr>
                </w:rPrChange>
              </w:rPr>
            </w:pPr>
            <w:r>
              <w:rPr>
                <w:sz w:val="18"/>
                <w:szCs w:val="18"/>
              </w:rPr>
              <w:t xml:space="preserve">Continuously works </w:t>
            </w:r>
            <w:del w:id="1678" w:author=" " w:date="2011-02-25T14:37:00Z">
              <w:r>
                <w:rPr>
                  <w:sz w:val="18"/>
                  <w:szCs w:val="18"/>
                </w:rPr>
                <w:delText xml:space="preserve">to increase the level of </w:delText>
              </w:r>
              <w:commentRangeStart w:id="1679"/>
              <w:r>
                <w:rPr>
                  <w:sz w:val="18"/>
                  <w:szCs w:val="18"/>
                </w:rPr>
                <w:delText xml:space="preserve">collective efficacy </w:delText>
              </w:r>
              <w:commentRangeEnd w:id="1679"/>
              <w:r>
                <w:rPr>
                  <w:rStyle w:val="CommentReference"/>
                  <w:vanish/>
                </w:rPr>
                <w:commentReference w:id="1679"/>
              </w:r>
              <w:r>
                <w:rPr>
                  <w:sz w:val="18"/>
                  <w:szCs w:val="18"/>
                </w:rPr>
                <w:delText>in the school.</w:delText>
              </w:r>
            </w:del>
            <w:ins w:id="1680" w:author=" " w:date="2011-02-25T14:37:00Z">
              <w:r>
                <w:rPr>
                  <w:sz w:val="18"/>
                  <w:szCs w:val="18"/>
                </w:rPr>
                <w:t>with staff to increase staff understanding of how to close the achievement gap.</w:t>
              </w:r>
            </w:ins>
          </w:p>
          <w:p w:rsidR="00992B34" w:rsidRPr="00A6080C" w:rsidRDefault="00BC50AA">
            <w:pPr>
              <w:numPr>
                <w:ilvl w:val="1"/>
                <w:numId w:val="13"/>
              </w:numPr>
              <w:rPr>
                <w:sz w:val="18"/>
                <w:szCs w:val="18"/>
              </w:rPr>
            </w:pPr>
            <w:ins w:id="1681" w:author=" " w:date="2011-02-25T14:38:00Z">
              <w:r w:rsidRPr="00BC50AA">
                <w:rPr>
                  <w:sz w:val="18"/>
                  <w:szCs w:val="18"/>
                  <w:rPrChange w:id="1682" w:author=" " w:date="2011-02-28T18:08:00Z">
                    <w:rPr>
                      <w:color w:val="FF0000"/>
                      <w:sz w:val="18"/>
                      <w:szCs w:val="18"/>
                    </w:rPr>
                  </w:rPrChange>
                </w:rPr>
                <w:t>Works to build the collective efficacy of staff through shared understandings about students.</w:t>
              </w:r>
            </w:ins>
          </w:p>
          <w:p w:rsidR="00992B34" w:rsidRPr="00A6080C" w:rsidRDefault="00992B34">
            <w:pPr>
              <w:numPr>
                <w:ilvl w:val="1"/>
                <w:numId w:val="13"/>
              </w:numPr>
              <w:rPr>
                <w:sz w:val="18"/>
                <w:szCs w:val="18"/>
              </w:rPr>
            </w:pPr>
            <w:commentRangeStart w:id="1683"/>
            <w:del w:id="1684" w:author=" " w:date="2011-02-25T14:39:00Z">
              <w:r>
                <w:rPr>
                  <w:sz w:val="18"/>
                  <w:szCs w:val="18"/>
                </w:rPr>
                <w:delText>Strategically uses the strengths and interests of staff to significantly improve achievement for underperforming populations of students</w:delText>
              </w:r>
              <w:commentRangeEnd w:id="1683"/>
              <w:r>
                <w:rPr>
                  <w:rStyle w:val="CommentReference"/>
                  <w:vanish/>
                </w:rPr>
                <w:commentReference w:id="1683"/>
              </w:r>
              <w:r>
                <w:rPr>
                  <w:sz w:val="18"/>
                  <w:szCs w:val="18"/>
                </w:rPr>
                <w:delText>.</w:delText>
              </w:r>
            </w:del>
            <w:ins w:id="1685" w:author=" " w:date="2011-02-25T14:39:00Z">
              <w:r>
                <w:rPr>
                  <w:sz w:val="18"/>
                  <w:szCs w:val="18"/>
                </w:rPr>
                <w:t>Systematically monitors student achievement of underperforming populations of students.</w:t>
              </w:r>
            </w:ins>
          </w:p>
          <w:p w:rsidR="00992B34" w:rsidRPr="00A6080C" w:rsidRDefault="00992B34">
            <w:pPr>
              <w:numPr>
                <w:ilvl w:val="1"/>
                <w:numId w:val="13"/>
              </w:numPr>
              <w:rPr>
                <w:sz w:val="18"/>
                <w:szCs w:val="18"/>
              </w:rPr>
            </w:pPr>
            <w:r>
              <w:rPr>
                <w:sz w:val="18"/>
                <w:szCs w:val="18"/>
              </w:rPr>
              <w:t>Optimizes school programs and community resources to integrate community, family language</w:t>
            </w:r>
            <w:ins w:id="1686" w:author=" " w:date="2011-03-07T15:29:00Z">
              <w:r w:rsidR="001F2E04">
                <w:rPr>
                  <w:sz w:val="18"/>
                  <w:szCs w:val="18"/>
                </w:rPr>
                <w:t>,</w:t>
              </w:r>
            </w:ins>
            <w:r>
              <w:rPr>
                <w:sz w:val="18"/>
                <w:szCs w:val="18"/>
              </w:rPr>
              <w:t xml:space="preserve"> and culture</w:t>
            </w:r>
            <w:del w:id="1687" w:author=" " w:date="2011-03-07T15:29:00Z">
              <w:r w:rsidDel="001F2E04">
                <w:rPr>
                  <w:sz w:val="18"/>
                  <w:szCs w:val="18"/>
                </w:rPr>
                <w:delText>,</w:delText>
              </w:r>
            </w:del>
            <w:r>
              <w:rPr>
                <w:sz w:val="18"/>
                <w:szCs w:val="18"/>
              </w:rPr>
              <w:t xml:space="preserve"> into the school to support the students' academic progress.</w:t>
            </w:r>
          </w:p>
          <w:p w:rsidR="00992B34" w:rsidRPr="00A6080C" w:rsidRDefault="00992B34" w:rsidP="00040ACB">
            <w:pPr>
              <w:rPr>
                <w:sz w:val="18"/>
                <w:szCs w:val="18"/>
              </w:rPr>
            </w:pPr>
          </w:p>
          <w:p w:rsidR="00992B34" w:rsidRPr="00A6080C" w:rsidRDefault="00992B34" w:rsidP="00040ACB">
            <w:pPr>
              <w:rPr>
                <w:sz w:val="18"/>
                <w:szCs w:val="18"/>
              </w:rPr>
            </w:pPr>
          </w:p>
          <w:p w:rsidR="00992B34" w:rsidRPr="00A6080C" w:rsidRDefault="00992B34">
            <w:pPr>
              <w:rPr>
                <w:sz w:val="18"/>
                <w:szCs w:val="18"/>
              </w:rPr>
            </w:pPr>
          </w:p>
        </w:tc>
      </w:tr>
      <w:tr w:rsidR="00040ACB" w:rsidRPr="00A6080C">
        <w:trPr>
          <w:cantSplit/>
          <w:trHeight w:val="2033"/>
        </w:trPr>
        <w:tc>
          <w:tcPr>
            <w:tcW w:w="11376" w:type="dxa"/>
            <w:gridSpan w:val="4"/>
          </w:tcPr>
          <w:p w:rsidR="00F4120B" w:rsidRDefault="00D00358">
            <w:pPr>
              <w:rPr>
                <w:ins w:id="1688" w:author=" " w:date="2011-03-07T15:43:00Z"/>
                <w:sz w:val="18"/>
                <w:szCs w:val="18"/>
              </w:rPr>
            </w:pPr>
            <w:r>
              <w:rPr>
                <w:b/>
                <w:i/>
                <w:sz w:val="18"/>
                <w:szCs w:val="18"/>
              </w:rPr>
              <w:t xml:space="preserve">Examples of evidence: </w:t>
            </w:r>
            <w:del w:id="1689" w:author=" " w:date="2011-03-07T15:29:00Z">
              <w:r w:rsidDel="001F2E04">
                <w:rPr>
                  <w:sz w:val="18"/>
                  <w:szCs w:val="18"/>
                </w:rPr>
                <w:delText>Title compacts, parent nights, collective efficacy survey, staff meeting minutes, professional development agendas, translated documents, SIP, phone logs to district and community resources, staff handbooks, list of relevant activities, RTI models, SIS data, multicultural visuals, SST minutes.</w:delText>
              </w:r>
            </w:del>
            <w:ins w:id="1690" w:author=" " w:date="2011-03-07T15:29:00Z">
              <w:r w:rsidR="001F2E04">
                <w:rPr>
                  <w:sz w:val="18"/>
                  <w:szCs w:val="18"/>
                </w:rPr>
                <w:t xml:space="preserve">SIP, Title I compacts, parent meetings, surveys, staff meeting minutes, professional development agendas, translated documents, phone logs, staff handbooks, </w:t>
              </w:r>
            </w:ins>
            <w:ins w:id="1691" w:author=" " w:date="2011-03-07T15:32:00Z">
              <w:r w:rsidR="000A6856">
                <w:rPr>
                  <w:sz w:val="18"/>
                  <w:szCs w:val="18"/>
                </w:rPr>
                <w:t>Response to Intervention (</w:t>
              </w:r>
            </w:ins>
            <w:ins w:id="1692" w:author=" " w:date="2011-03-07T15:29:00Z">
              <w:r w:rsidR="001F2E04">
                <w:rPr>
                  <w:sz w:val="18"/>
                  <w:szCs w:val="18"/>
                </w:rPr>
                <w:t>RTI</w:t>
              </w:r>
            </w:ins>
            <w:ins w:id="1693" w:author=" " w:date="2011-03-07T15:32:00Z">
              <w:r w:rsidR="000A6856">
                <w:rPr>
                  <w:sz w:val="18"/>
                  <w:szCs w:val="18"/>
                </w:rPr>
                <w:t>)</w:t>
              </w:r>
            </w:ins>
            <w:ins w:id="1694" w:author=" " w:date="2011-03-07T15:29:00Z">
              <w:r w:rsidR="001F2E04">
                <w:rPr>
                  <w:sz w:val="18"/>
                  <w:szCs w:val="18"/>
                </w:rPr>
                <w:t xml:space="preserve"> models</w:t>
              </w:r>
            </w:ins>
            <w:ins w:id="1695" w:author=" " w:date="2011-03-07T15:33:00Z">
              <w:r w:rsidR="000A6856">
                <w:rPr>
                  <w:sz w:val="18"/>
                  <w:szCs w:val="18"/>
                </w:rPr>
                <w:t>, Student Information System (SIS) data, Student Study Team (SST) minutes, multi-cultural activities or awareness</w:t>
              </w:r>
            </w:ins>
          </w:p>
          <w:p w:rsidR="00F4120B" w:rsidRDefault="00F4120B">
            <w:pPr>
              <w:rPr>
                <w:ins w:id="1696" w:author=" " w:date="2011-03-07T15:43:00Z"/>
                <w:sz w:val="18"/>
                <w:szCs w:val="18"/>
              </w:rPr>
            </w:pPr>
          </w:p>
          <w:p w:rsidR="00F4120B" w:rsidRDefault="00F4120B">
            <w:pPr>
              <w:rPr>
                <w:ins w:id="1697" w:author=" " w:date="2011-03-07T15:44:00Z"/>
                <w:sz w:val="18"/>
                <w:szCs w:val="18"/>
              </w:rPr>
            </w:pPr>
          </w:p>
          <w:p w:rsidR="00F4120B" w:rsidRDefault="00F4120B">
            <w:pPr>
              <w:rPr>
                <w:ins w:id="1698" w:author=" " w:date="2011-03-07T15:44:00Z"/>
                <w:sz w:val="18"/>
                <w:szCs w:val="18"/>
              </w:rPr>
            </w:pPr>
          </w:p>
          <w:p w:rsidR="00F4120B" w:rsidRDefault="00F4120B">
            <w:pPr>
              <w:rPr>
                <w:ins w:id="1699" w:author=" " w:date="2011-03-07T15:44:00Z"/>
                <w:sz w:val="18"/>
                <w:szCs w:val="18"/>
              </w:rPr>
            </w:pPr>
          </w:p>
          <w:p w:rsidR="00F4120B" w:rsidRDefault="00F4120B">
            <w:pPr>
              <w:rPr>
                <w:ins w:id="1700" w:author=" " w:date="2011-03-07T15:44:00Z"/>
                <w:sz w:val="18"/>
                <w:szCs w:val="18"/>
              </w:rPr>
            </w:pPr>
          </w:p>
          <w:p w:rsidR="00F4120B" w:rsidRDefault="00F4120B">
            <w:pPr>
              <w:rPr>
                <w:ins w:id="1701" w:author=" " w:date="2011-03-07T15:44:00Z"/>
                <w:sz w:val="18"/>
                <w:szCs w:val="18"/>
              </w:rPr>
            </w:pPr>
          </w:p>
          <w:p w:rsidR="00F4120B" w:rsidRDefault="00F4120B">
            <w:pPr>
              <w:rPr>
                <w:ins w:id="1702" w:author=" " w:date="2011-03-07T15:44:00Z"/>
                <w:sz w:val="18"/>
                <w:szCs w:val="18"/>
              </w:rPr>
            </w:pPr>
          </w:p>
          <w:p w:rsidR="00F4120B" w:rsidRDefault="00F4120B">
            <w:pPr>
              <w:rPr>
                <w:sz w:val="18"/>
                <w:szCs w:val="18"/>
              </w:rPr>
            </w:pPr>
          </w:p>
        </w:tc>
      </w:tr>
      <w:tr w:rsidR="00992B34" w:rsidRPr="00A6080C">
        <w:trPr>
          <w:cantSplit/>
          <w:trHeight w:val="2033"/>
          <w:ins w:id="1703" w:author=" " w:date="2011-03-07T14:38:00Z"/>
        </w:trPr>
        <w:tc>
          <w:tcPr>
            <w:tcW w:w="11376" w:type="dxa"/>
            <w:gridSpan w:val="4"/>
          </w:tcPr>
          <w:p w:rsidR="00992B34" w:rsidRDefault="00992B34">
            <w:pPr>
              <w:rPr>
                <w:ins w:id="1704" w:author=" " w:date="2011-03-07T14:38:00Z"/>
                <w:b/>
                <w:i/>
                <w:sz w:val="18"/>
                <w:szCs w:val="18"/>
              </w:rPr>
            </w:pPr>
            <w:ins w:id="1705" w:author=" " w:date="2011-03-07T14:38:00Z">
              <w:r>
                <w:rPr>
                  <w:b/>
                  <w:i/>
                  <w:sz w:val="18"/>
                  <w:szCs w:val="18"/>
                </w:rPr>
                <w:t>Comments:</w:t>
              </w:r>
            </w:ins>
          </w:p>
          <w:p w:rsidR="00992B34" w:rsidRDefault="00992B34">
            <w:pPr>
              <w:rPr>
                <w:ins w:id="1706" w:author=" " w:date="2011-03-07T14:38:00Z"/>
                <w:b/>
                <w:i/>
                <w:sz w:val="18"/>
                <w:szCs w:val="18"/>
              </w:rPr>
            </w:pPr>
          </w:p>
          <w:p w:rsidR="00992B34" w:rsidRDefault="00992B34">
            <w:pPr>
              <w:rPr>
                <w:ins w:id="1707" w:author=" " w:date="2011-03-07T14:38:00Z"/>
                <w:b/>
                <w:i/>
                <w:sz w:val="18"/>
                <w:szCs w:val="18"/>
              </w:rPr>
            </w:pPr>
          </w:p>
          <w:p w:rsidR="00992B34" w:rsidRDefault="00992B34">
            <w:pPr>
              <w:rPr>
                <w:ins w:id="1708" w:author=" " w:date="2011-03-07T15:44:00Z"/>
                <w:b/>
                <w:i/>
                <w:sz w:val="18"/>
                <w:szCs w:val="18"/>
              </w:rPr>
            </w:pPr>
          </w:p>
          <w:p w:rsidR="007D7DD8" w:rsidRDefault="007D7DD8">
            <w:pPr>
              <w:rPr>
                <w:ins w:id="1709" w:author=" " w:date="2011-03-07T15:44:00Z"/>
                <w:b/>
                <w:i/>
                <w:sz w:val="18"/>
                <w:szCs w:val="18"/>
              </w:rPr>
            </w:pPr>
          </w:p>
          <w:p w:rsidR="007D7DD8" w:rsidRDefault="007D7DD8">
            <w:pPr>
              <w:rPr>
                <w:ins w:id="1710" w:author=" " w:date="2011-03-07T14:38:00Z"/>
                <w:b/>
                <w:i/>
                <w:sz w:val="18"/>
                <w:szCs w:val="18"/>
              </w:rPr>
            </w:pPr>
          </w:p>
          <w:p w:rsidR="00992B34" w:rsidRDefault="00992B34">
            <w:pPr>
              <w:rPr>
                <w:ins w:id="1711" w:author=" " w:date="2011-03-07T14:38:00Z"/>
                <w:b/>
                <w:i/>
                <w:sz w:val="18"/>
                <w:szCs w:val="18"/>
              </w:rPr>
            </w:pPr>
          </w:p>
          <w:p w:rsidR="00992B34" w:rsidRDefault="00992B34">
            <w:pPr>
              <w:rPr>
                <w:ins w:id="1712" w:author="Simmelink, Patti" w:date="2011-09-30T15:55:00Z"/>
                <w:b/>
                <w:i/>
                <w:sz w:val="18"/>
                <w:szCs w:val="18"/>
              </w:rPr>
            </w:pPr>
          </w:p>
          <w:p w:rsidR="00757C0B" w:rsidRDefault="00757C0B">
            <w:pPr>
              <w:rPr>
                <w:ins w:id="1713" w:author=" " w:date="2011-03-07T14:38:00Z"/>
                <w:b/>
                <w:i/>
                <w:sz w:val="18"/>
                <w:szCs w:val="18"/>
              </w:rPr>
            </w:pPr>
          </w:p>
          <w:p w:rsidR="00992B34" w:rsidRDefault="00992B34">
            <w:pPr>
              <w:rPr>
                <w:ins w:id="1714" w:author=" " w:date="2011-03-07T14:38:00Z"/>
                <w:b/>
                <w:i/>
                <w:sz w:val="18"/>
                <w:szCs w:val="18"/>
              </w:rPr>
            </w:pPr>
          </w:p>
          <w:p w:rsidR="00992B34" w:rsidRDefault="00992B34">
            <w:pPr>
              <w:rPr>
                <w:ins w:id="1715" w:author=" " w:date="2011-03-07T14:38:00Z"/>
                <w:b/>
                <w:i/>
                <w:sz w:val="18"/>
                <w:szCs w:val="18"/>
              </w:rPr>
            </w:pPr>
          </w:p>
          <w:p w:rsidR="00992B34" w:rsidRDefault="00992B34">
            <w:pPr>
              <w:rPr>
                <w:ins w:id="1716" w:author=" " w:date="2011-03-07T14:38:00Z"/>
                <w:b/>
                <w:i/>
                <w:sz w:val="18"/>
                <w:szCs w:val="18"/>
              </w:rPr>
            </w:pPr>
          </w:p>
          <w:p w:rsidR="00992B34" w:rsidDel="00C71B55" w:rsidRDefault="00992B34">
            <w:pPr>
              <w:rPr>
                <w:ins w:id="1717" w:author=" " w:date="2011-03-07T14:38:00Z"/>
                <w:del w:id="1718" w:author="Simmelink, Patti" w:date="2011-09-30T15:55:00Z"/>
                <w:b/>
                <w:i/>
                <w:sz w:val="18"/>
                <w:szCs w:val="18"/>
              </w:rPr>
            </w:pPr>
          </w:p>
          <w:p w:rsidR="00992B34" w:rsidRDefault="00992B34">
            <w:pPr>
              <w:rPr>
                <w:ins w:id="1719" w:author=" " w:date="2011-03-07T14:38:00Z"/>
                <w:b/>
                <w:i/>
                <w:sz w:val="18"/>
                <w:szCs w:val="18"/>
              </w:rPr>
            </w:pPr>
          </w:p>
        </w:tc>
      </w:tr>
    </w:tbl>
    <w:p w:rsidR="00AB54A2" w:rsidDel="00C71B55" w:rsidRDefault="00AB54A2">
      <w:pPr>
        <w:rPr>
          <w:del w:id="1720" w:author="Simmelink, Patti" w:date="2011-09-30T15:55:00Z"/>
        </w:rPr>
      </w:pPr>
    </w:p>
    <w:p w:rsidR="00AB54A2" w:rsidDel="00C71B55" w:rsidRDefault="00AB54A2">
      <w:pPr>
        <w:rPr>
          <w:del w:id="1721" w:author="Simmelink, Patti" w:date="2011-09-30T15:55:00Z"/>
        </w:rPr>
      </w:pPr>
    </w:p>
    <w:p w:rsidR="00AB54A2" w:rsidRDefault="00AB54A2"/>
    <w:sectPr w:rsidR="00AB54A2" w:rsidSect="00E11803">
      <w:headerReference w:type="default" r:id="rId10"/>
      <w:footerReference w:type="even" r:id="rId11"/>
      <w:footerReference w:type="default" r:id="rId12"/>
      <w:headerReference w:type="first" r:id="rId13"/>
      <w:pgSz w:w="12240" w:h="15840" w:code="1"/>
      <w:pgMar w:top="288" w:right="432" w:bottom="288" w:left="432"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UWG" w:date="2011-02-17T11:14:00Z" w:initials="U">
    <w:p w:rsidR="00AC6F2C" w:rsidRDefault="00AC6F2C">
      <w:pPr>
        <w:pStyle w:val="CommentText"/>
      </w:pPr>
      <w:r>
        <w:rPr>
          <w:rStyle w:val="CommentReference"/>
        </w:rPr>
        <w:annotationRef/>
      </w:r>
      <w:r>
        <w:t>Across the criteria and elements, this level seems to mix expectations for higher level performance of activities described in previous levels and expectations for developing skill and professional performance in others.  This may not be bad, but it needs to be intentional.</w:t>
      </w:r>
    </w:p>
  </w:comment>
  <w:comment w:id="50" w:author="UWG" w:date="2011-02-16T17:10:00Z" w:initials="U">
    <w:p w:rsidR="00AC6F2C" w:rsidRDefault="00AC6F2C">
      <w:pPr>
        <w:pStyle w:val="CommentText"/>
      </w:pPr>
      <w:r>
        <w:rPr>
          <w:rStyle w:val="CommentReference"/>
        </w:rPr>
        <w:annotationRef/>
      </w:r>
      <w:r>
        <w:t>This one seems more like collegiality than shared culture.  If there is an element later, I would suggest moving this one.</w:t>
      </w:r>
    </w:p>
  </w:comment>
  <w:comment w:id="65" w:author="UWG" w:date="2011-02-16T17:12:00Z" w:initials="U">
    <w:p w:rsidR="00AC6F2C" w:rsidRDefault="00AC6F2C">
      <w:pPr>
        <w:pStyle w:val="CommentText"/>
      </w:pPr>
      <w:r>
        <w:rPr>
          <w:rStyle w:val="CommentReference"/>
        </w:rPr>
        <w:annotationRef/>
      </w:r>
      <w:r>
        <w:t>This suggests that, after the vision/etc. are developed and “shared” they are static.  Should/could there be a descriptor related to continually evaluating these elements of culture and adapting them as appropriate?</w:t>
      </w:r>
    </w:p>
  </w:comment>
  <w:comment w:id="181" w:author="UWG" w:date="2011-02-16T17:13:00Z" w:initials="U">
    <w:p w:rsidR="00AC6F2C" w:rsidRDefault="00AC6F2C">
      <w:pPr>
        <w:pStyle w:val="CommentText"/>
      </w:pPr>
      <w:r>
        <w:rPr>
          <w:rStyle w:val="CommentReference"/>
        </w:rPr>
        <w:annotationRef/>
      </w:r>
      <w:r>
        <w:t>I’m not sure what this one means.</w:t>
      </w:r>
    </w:p>
  </w:comment>
  <w:comment w:id="226" w:author="UWG" w:date="2011-02-16T17:18:00Z" w:initials="U">
    <w:p w:rsidR="00AC6F2C" w:rsidRDefault="00AC6F2C">
      <w:pPr>
        <w:pStyle w:val="CommentText"/>
      </w:pPr>
      <w:r>
        <w:rPr>
          <w:rStyle w:val="CommentReference"/>
        </w:rPr>
        <w:annotationRef/>
      </w:r>
      <w:r>
        <w:t>There aren’t any references in the rubric to multiple student data.  In fact, there are no direct references to student data.</w:t>
      </w:r>
    </w:p>
  </w:comment>
  <w:comment w:id="318" w:author="UWG" w:date="2011-02-16T17:15:00Z" w:initials="U">
    <w:p w:rsidR="00AC6F2C" w:rsidRDefault="00AC6F2C">
      <w:pPr>
        <w:pStyle w:val="CommentText"/>
      </w:pPr>
      <w:r>
        <w:rPr>
          <w:rStyle w:val="CommentReference"/>
        </w:rPr>
        <w:annotationRef/>
      </w:r>
      <w:r>
        <w:t>How is this distinct from the second descriptor in the previous column?  Is this intended to emphasize the engagement of others in the process?</w:t>
      </w:r>
    </w:p>
  </w:comment>
  <w:comment w:id="327" w:author="UWG" w:date="2011-02-16T17:19:00Z" w:initials="U">
    <w:p w:rsidR="00AC6F2C" w:rsidRDefault="00AC6F2C">
      <w:pPr>
        <w:pStyle w:val="CommentText"/>
      </w:pPr>
      <w:r>
        <w:rPr>
          <w:rStyle w:val="CommentReference"/>
        </w:rPr>
        <w:annotationRef/>
      </w:r>
      <w:r>
        <w:t>This almost seems to be going backward.  Ensuring resources for the development and implementation of a plan seems requisite to descriptors in previous columns.  Perhaps this one could focus on reallocating resources as data indicate progress or lack of progress toward aspects of the plan.</w:t>
      </w:r>
    </w:p>
  </w:comment>
  <w:comment w:id="401" w:author="UWG" w:date="2011-02-16T17:20:00Z" w:initials="U">
    <w:p w:rsidR="00AC6F2C" w:rsidRDefault="00AC6F2C">
      <w:pPr>
        <w:pStyle w:val="CommentText"/>
      </w:pPr>
      <w:r>
        <w:rPr>
          <w:rStyle w:val="CommentReference"/>
        </w:rPr>
        <w:annotationRef/>
      </w:r>
      <w:r>
        <w:t>This one seems embedded within many of the descriptors above.</w:t>
      </w:r>
    </w:p>
    <w:p w:rsidR="00AC6F2C" w:rsidRDefault="00AC6F2C">
      <w:pPr>
        <w:pStyle w:val="CommentText"/>
      </w:pPr>
    </w:p>
    <w:p w:rsidR="00AC6F2C" w:rsidRDefault="00AC6F2C">
      <w:pPr>
        <w:pStyle w:val="CommentText"/>
      </w:pPr>
      <w:r>
        <w:t>Because I’m having trouble distinguishing this one from the element above, I’m not sure how to respond to or react to the specific descriptors.</w:t>
      </w:r>
    </w:p>
  </w:comment>
  <w:comment w:id="644" w:author="UWG" w:date="2011-02-16T17:22:00Z" w:initials="U">
    <w:p w:rsidR="00AC6F2C" w:rsidRDefault="00AC6F2C">
      <w:pPr>
        <w:pStyle w:val="CommentText"/>
      </w:pPr>
      <w:r>
        <w:rPr>
          <w:rStyle w:val="CommentReference"/>
        </w:rPr>
        <w:annotationRef/>
      </w:r>
      <w:r>
        <w:t>Effectiveness of the plan itself, or effectiveness in terms of progress toward implementing the plan and/or the goals established in the plan?</w:t>
      </w:r>
    </w:p>
  </w:comment>
  <w:comment w:id="658" w:author="UWG" w:date="2011-02-16T17:23:00Z" w:initials="U">
    <w:p w:rsidR="00AC6F2C" w:rsidRDefault="00AC6F2C">
      <w:pPr>
        <w:pStyle w:val="CommentText"/>
      </w:pPr>
      <w:r>
        <w:rPr>
          <w:rStyle w:val="CommentReference"/>
        </w:rPr>
        <w:annotationRef/>
      </w:r>
      <w:r>
        <w:t>Uses available data to adapt and revise the SIP as needed.</w:t>
      </w:r>
    </w:p>
  </w:comment>
  <w:comment w:id="677" w:author="UWG" w:date="2011-02-16T17:24:00Z" w:initials="U">
    <w:p w:rsidR="00AC6F2C" w:rsidRDefault="00AC6F2C">
      <w:pPr>
        <w:pStyle w:val="CommentText"/>
      </w:pPr>
      <w:r>
        <w:rPr>
          <w:rStyle w:val="CommentReference"/>
        </w:rPr>
        <w:annotationRef/>
      </w:r>
      <w:r>
        <w:t>What would this look like and how is it both related to and distinct from descriptors/constructs in earlier columns?</w:t>
      </w:r>
    </w:p>
  </w:comment>
  <w:comment w:id="682" w:author="UWG" w:date="2011-02-28T18:24:00Z" w:initials="U">
    <w:p w:rsidR="00AC6F2C" w:rsidRDefault="00AC6F2C">
      <w:pPr>
        <w:pStyle w:val="CommentText"/>
      </w:pPr>
      <w:r>
        <w:rPr>
          <w:rStyle w:val="CommentReference"/>
        </w:rPr>
        <w:annotationRef/>
      </w:r>
      <w:r>
        <w:t>So, am I accurate in interpreting this to mean that earlier columns are generally focused on what the principal does and engages other building stakeholders in doing, and this one engages members of a wider audience?  If so, it may be helpful to indicate engagement of the narrower audience in one or more of the earlier descriptors.</w:t>
      </w:r>
    </w:p>
  </w:comment>
  <w:comment w:id="807" w:author="UWG" w:date="2011-02-16T17:27:00Z" w:initials="U">
    <w:p w:rsidR="00AC6F2C" w:rsidRDefault="00AC6F2C">
      <w:pPr>
        <w:pStyle w:val="CommentText"/>
      </w:pPr>
      <w:r>
        <w:rPr>
          <w:rStyle w:val="CommentReference"/>
        </w:rPr>
        <w:annotationRef/>
      </w:r>
      <w:r>
        <w:t>How much authority do we have to adapt or refine these?  I think it might be clearer to write this one in terms of developing understanding of these things among teachers and other educational professionals in the school.</w:t>
      </w:r>
    </w:p>
  </w:comment>
  <w:comment w:id="906" w:author="UWG" w:date="2011-02-16T17:29:00Z" w:initials="U">
    <w:p w:rsidR="00AC6F2C" w:rsidRDefault="00AC6F2C">
      <w:pPr>
        <w:pStyle w:val="CommentText"/>
      </w:pPr>
      <w:r>
        <w:rPr>
          <w:rStyle w:val="CommentReference"/>
        </w:rPr>
        <w:annotationRef/>
      </w:r>
      <w:r>
        <w:t>And/or structures.</w:t>
      </w:r>
    </w:p>
  </w:comment>
  <w:comment w:id="968" w:author="UWG" w:date="2011-02-16T17:31:00Z" w:initials="U">
    <w:p w:rsidR="00AC6F2C" w:rsidRDefault="00AC6F2C">
      <w:pPr>
        <w:pStyle w:val="CommentText"/>
      </w:pPr>
      <w:r>
        <w:rPr>
          <w:rStyle w:val="CommentReference"/>
        </w:rPr>
        <w:annotationRef/>
      </w:r>
      <w:r>
        <w:t>Is this really Accomplished?</w:t>
      </w:r>
    </w:p>
  </w:comment>
  <w:comment w:id="1152" w:author="UWG" w:date="2011-02-16T17:33:00Z" w:initials="U">
    <w:p w:rsidR="00AC6F2C" w:rsidRDefault="00AC6F2C">
      <w:pPr>
        <w:pStyle w:val="CommentText"/>
      </w:pPr>
      <w:r>
        <w:rPr>
          <w:rStyle w:val="CommentReference"/>
        </w:rPr>
        <w:annotationRef/>
      </w:r>
      <w:r>
        <w:t>This seems more managerial than the element or other descriptors.</w:t>
      </w:r>
    </w:p>
  </w:comment>
  <w:comment w:id="1157" w:author="UWG" w:date="2011-02-16T17:35:00Z" w:initials="U">
    <w:p w:rsidR="00AC6F2C" w:rsidRDefault="00AC6F2C">
      <w:pPr>
        <w:pStyle w:val="CommentText"/>
      </w:pPr>
      <w:r>
        <w:rPr>
          <w:rStyle w:val="CommentReference"/>
        </w:rPr>
        <w:annotationRef/>
      </w:r>
      <w:r>
        <w:t>The notion of professional learning appears in many of these.  Could it be a separate element to avoid repetition?  Or, could each element that needs a reference to professional learning use a similar structure?</w:t>
      </w:r>
    </w:p>
  </w:comment>
  <w:comment w:id="1164" w:author="UWG" w:date="2011-02-16T17:36:00Z" w:initials="U">
    <w:p w:rsidR="00AC6F2C" w:rsidRDefault="00AC6F2C">
      <w:pPr>
        <w:pStyle w:val="CommentText"/>
      </w:pPr>
      <w:r>
        <w:rPr>
          <w:rStyle w:val="CommentReference"/>
        </w:rPr>
        <w:annotationRef/>
      </w:r>
      <w:r>
        <w:t>This is a good one because it goes beyond the principal’s own behavior to “leading” others to higher levels of performance.</w:t>
      </w:r>
    </w:p>
  </w:comment>
  <w:comment w:id="1167" w:author="UWG" w:date="2011-02-16T17:37:00Z" w:initials="U">
    <w:p w:rsidR="00AC6F2C" w:rsidRDefault="00AC6F2C">
      <w:pPr>
        <w:pStyle w:val="CommentText"/>
      </w:pPr>
      <w:r>
        <w:rPr>
          <w:rStyle w:val="CommentReference"/>
        </w:rPr>
        <w:annotationRef/>
      </w:r>
      <w:r>
        <w:t>Again, how is this directly related to the element and, conversely, distinct from an expectation for this in almost all of the others?</w:t>
      </w:r>
    </w:p>
  </w:comment>
  <w:comment w:id="1269" w:author="UWG" w:date="2011-02-16T17:41:00Z" w:initials="U">
    <w:p w:rsidR="00AC6F2C" w:rsidRDefault="00AC6F2C">
      <w:pPr>
        <w:pStyle w:val="CommentText"/>
      </w:pPr>
      <w:r>
        <w:rPr>
          <w:rStyle w:val="CommentReference"/>
        </w:rPr>
        <w:annotationRef/>
      </w:r>
      <w:r>
        <w:t>This seems to suggest that the principal involves or at least seeks input from other stakeholders about budget development and resource allocation.  As such, I wonder if it might not be better to move this one to the Accomplished category, and insert a descriptor at this level that focuses on communicating the structure and rationale for decisions about resource allocation to other stakeholders.</w:t>
      </w:r>
    </w:p>
  </w:comment>
  <w:comment w:id="1582" w:author="UWG" w:date="2011-02-16T17:47:00Z" w:initials="U">
    <w:p w:rsidR="00AC6F2C" w:rsidRDefault="00AC6F2C">
      <w:pPr>
        <w:pStyle w:val="CommentText"/>
      </w:pPr>
      <w:r>
        <w:rPr>
          <w:rStyle w:val="CommentReference"/>
        </w:rPr>
        <w:annotationRef/>
      </w:r>
      <w:r>
        <w:t>I’m not sure what this one means.</w:t>
      </w:r>
    </w:p>
  </w:comment>
  <w:comment w:id="1584" w:author="UWG" w:date="2011-02-16T17:48:00Z" w:initials="U">
    <w:p w:rsidR="00AC6F2C" w:rsidRDefault="00AC6F2C">
      <w:pPr>
        <w:pStyle w:val="CommentText"/>
      </w:pPr>
      <w:r>
        <w:rPr>
          <w:rStyle w:val="CommentReference"/>
        </w:rPr>
        <w:annotationRef/>
      </w:r>
      <w:r>
        <w:t>Does this mean encouraging and supporting school personnel and other school stakeholders to become involved in strategic planning at the district (i.e., beyond school) level?</w:t>
      </w:r>
    </w:p>
  </w:comment>
  <w:comment w:id="1661" w:author="UWG" w:date="2011-02-16T17:50:00Z" w:initials="U">
    <w:p w:rsidR="00AC6F2C" w:rsidRDefault="00AC6F2C">
      <w:pPr>
        <w:pStyle w:val="CommentText"/>
      </w:pPr>
      <w:r>
        <w:rPr>
          <w:rStyle w:val="CommentReference"/>
        </w:rPr>
        <w:annotationRef/>
      </w:r>
      <w:r>
        <w:t>I think this might be more effectively focused directly on closing the achievement gap.  Promoting achievement for all students could really be independent from or even in conflict with the goal of closing the achievement gap.</w:t>
      </w:r>
    </w:p>
  </w:comment>
  <w:comment w:id="1671" w:author="UWG" w:date="2011-02-16T17:51:00Z" w:initials="U">
    <w:p w:rsidR="00AC6F2C" w:rsidRDefault="00AC6F2C">
      <w:pPr>
        <w:pStyle w:val="CommentText"/>
      </w:pPr>
      <w:r>
        <w:rPr>
          <w:rStyle w:val="CommentReference"/>
        </w:rPr>
        <w:annotationRef/>
      </w:r>
      <w:r>
        <w:t>Again, I would suggest targeting the achievement gap.  It would be (is) easy for some to hide behind an unstated belief that the achievement gap cannot (or should not) be closed.</w:t>
      </w:r>
    </w:p>
  </w:comment>
  <w:comment w:id="1679" w:author="UWG" w:date="2011-02-16T17:51:00Z" w:initials="U">
    <w:p w:rsidR="00AC6F2C" w:rsidRDefault="00AC6F2C">
      <w:pPr>
        <w:pStyle w:val="CommentText"/>
      </w:pPr>
      <w:r>
        <w:rPr>
          <w:rStyle w:val="CommentReference"/>
        </w:rPr>
        <w:annotationRef/>
      </w:r>
      <w:r>
        <w:t>Probably bears more concrete language.</w:t>
      </w:r>
    </w:p>
  </w:comment>
  <w:comment w:id="1683" w:author="UWG" w:date="2011-02-28T18:24:00Z" w:initials="U">
    <w:p w:rsidR="00AC6F2C" w:rsidRDefault="00AC6F2C">
      <w:pPr>
        <w:pStyle w:val="CommentText"/>
      </w:pPr>
      <w:r>
        <w:rPr>
          <w:rStyle w:val="CommentReference"/>
        </w:rPr>
        <w:annotationRef/>
      </w:r>
      <w:r>
        <w:t>If this is Accomplished, what aspects of the construct would be expected at earlier stages of performance?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6F2C" w:rsidRDefault="00AC6F2C">
      <w:r>
        <w:separator/>
      </w:r>
    </w:p>
  </w:endnote>
  <w:endnote w:type="continuationSeparator" w:id="0">
    <w:p w:rsidR="00AC6F2C" w:rsidRDefault="00AC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F2C" w:rsidRDefault="00AC6F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C6F2C" w:rsidRDefault="00AC6F2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F2C" w:rsidRDefault="00AC6F2C">
    <w:pPr>
      <w:pStyle w:val="Footer"/>
      <w:tabs>
        <w:tab w:val="clear" w:pos="4320"/>
        <w:tab w:val="clear" w:pos="8640"/>
        <w:tab w:val="right" w:pos="10980"/>
      </w:tabs>
      <w:ind w:right="360" w:firstLine="360"/>
      <w:rPr>
        <w:ins w:id="1722" w:author=" " w:date="2011-02-28T18:22:00Z"/>
        <w:rStyle w:val="PageNumber"/>
        <w:sz w:val="16"/>
      </w:rPr>
    </w:pPr>
    <w:r w:rsidRPr="00BC50AA">
      <w:rPr>
        <w:rStyle w:val="PageNumber"/>
        <w:sz w:val="16"/>
        <w:rPrChange w:id="1723" w:author=" " w:date="2011-02-28T18:22:00Z">
          <w:rPr>
            <w:rStyle w:val="PageNumber"/>
          </w:rPr>
        </w:rPrChange>
      </w:rPr>
      <w:t xml:space="preserve">Central Valley School District Principal Evaluation                                                                </w:t>
    </w:r>
    <w:ins w:id="1724" w:author=" " w:date="2011-02-28T18:22:00Z">
      <w:r>
        <w:rPr>
          <w:rStyle w:val="PageNumber"/>
          <w:sz w:val="16"/>
        </w:rPr>
        <w:tab/>
      </w:r>
    </w:ins>
    <w:r w:rsidRPr="00BC50AA">
      <w:rPr>
        <w:rStyle w:val="PageNumber"/>
        <w:sz w:val="16"/>
        <w:rPrChange w:id="1725" w:author=" " w:date="2011-02-28T18:22:00Z">
          <w:rPr>
            <w:rStyle w:val="PageNumber"/>
          </w:rPr>
        </w:rPrChange>
      </w:rPr>
      <w:t xml:space="preserve"> </w:t>
    </w:r>
    <w:del w:id="1726" w:author=" " w:date="2011-02-28T18:21:00Z">
      <w:r w:rsidRPr="00BC50AA">
        <w:rPr>
          <w:rStyle w:val="PageNumber"/>
          <w:sz w:val="16"/>
          <w:rPrChange w:id="1727" w:author=" " w:date="2011-02-28T18:22:00Z">
            <w:rPr>
              <w:rStyle w:val="PageNumber"/>
            </w:rPr>
          </w:rPrChange>
        </w:rPr>
        <w:delText>rev.  2-</w:delText>
      </w:r>
    </w:del>
    <w:del w:id="1728" w:author=" " w:date="2011-02-25T11:47:00Z">
      <w:r w:rsidRPr="00BC50AA">
        <w:rPr>
          <w:rStyle w:val="PageNumber"/>
          <w:sz w:val="16"/>
          <w:rPrChange w:id="1729" w:author=" " w:date="2011-02-28T18:22:00Z">
            <w:rPr>
              <w:rStyle w:val="PageNumber"/>
            </w:rPr>
          </w:rPrChange>
        </w:rPr>
        <w:delText>11</w:delText>
      </w:r>
    </w:del>
    <w:del w:id="1730" w:author=" " w:date="2011-02-28T18:21:00Z">
      <w:r w:rsidRPr="00BC50AA">
        <w:rPr>
          <w:rStyle w:val="PageNumber"/>
          <w:sz w:val="16"/>
          <w:rPrChange w:id="1731" w:author=" " w:date="2011-02-28T18:22:00Z">
            <w:rPr>
              <w:rStyle w:val="PageNumber"/>
            </w:rPr>
          </w:rPrChange>
        </w:rPr>
        <w:delText>-11</w:delText>
      </w:r>
    </w:del>
    <w:ins w:id="1732" w:author=" " w:date="2011-02-28T18:21:00Z">
      <w:r w:rsidRPr="00BC50AA">
        <w:rPr>
          <w:rStyle w:val="PageNumber"/>
          <w:sz w:val="16"/>
          <w:rPrChange w:id="1733" w:author=" " w:date="2011-02-28T18:22:00Z">
            <w:rPr>
              <w:rStyle w:val="PageNumber"/>
            </w:rPr>
          </w:rPrChange>
        </w:rPr>
        <w:t>Evaluation Pilot – Final Draft</w:t>
      </w:r>
    </w:ins>
  </w:p>
  <w:p w:rsidR="00AC6F2C" w:rsidRPr="00512DCF" w:rsidRDefault="00AC6F2C">
    <w:pPr>
      <w:pStyle w:val="Footer"/>
      <w:tabs>
        <w:tab w:val="clear" w:pos="4320"/>
        <w:tab w:val="clear" w:pos="8640"/>
        <w:tab w:val="right" w:pos="10980"/>
      </w:tabs>
      <w:ind w:right="360" w:firstLine="360"/>
      <w:rPr>
        <w:sz w:val="16"/>
        <w:szCs w:val="16"/>
      </w:rPr>
    </w:pPr>
    <w:ins w:id="1734" w:author=" " w:date="2011-02-28T18:22:00Z">
      <w:r>
        <w:rPr>
          <w:rStyle w:val="PageNumber"/>
          <w:sz w:val="16"/>
        </w:rPr>
        <w:tab/>
        <w:t xml:space="preserve">Approved by CVSD TPEP </w:t>
      </w:r>
    </w:ins>
    <w:ins w:id="1735" w:author="Simmelink, Patti" w:date="2011-09-30T15:19:00Z">
      <w:r>
        <w:rPr>
          <w:rStyle w:val="PageNumber"/>
          <w:sz w:val="16"/>
        </w:rPr>
        <w:t xml:space="preserve">Principal </w:t>
      </w:r>
    </w:ins>
    <w:ins w:id="1736" w:author=" " w:date="2011-02-28T18:22:00Z">
      <w:r>
        <w:rPr>
          <w:rStyle w:val="PageNumber"/>
          <w:sz w:val="16"/>
        </w:rPr>
        <w:t xml:space="preserve">Committee:  </w:t>
      </w:r>
    </w:ins>
    <w:ins w:id="1737" w:author="Simmelink, Patti" w:date="2011-09-30T15:19:00Z">
      <w:r>
        <w:rPr>
          <w:rStyle w:val="PageNumber"/>
          <w:sz w:val="16"/>
        </w:rPr>
        <w:t>9-30</w:t>
      </w:r>
    </w:ins>
    <w:ins w:id="1738" w:author=" " w:date="2011-02-28T18:22:00Z">
      <w:del w:id="1739" w:author="Simmelink, Patti" w:date="2011-09-30T15:19:00Z">
        <w:r w:rsidDel="00474F8A">
          <w:rPr>
            <w:rStyle w:val="PageNumber"/>
            <w:sz w:val="16"/>
          </w:rPr>
          <w:delText>2-28</w:delText>
        </w:r>
      </w:del>
      <w:r>
        <w:rPr>
          <w:rStyle w:val="PageNumber"/>
          <w:sz w:val="16"/>
        </w:rPr>
        <w:t>-11</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F2C" w:rsidRDefault="00AC6F2C">
      <w:r>
        <w:separator/>
      </w:r>
    </w:p>
  </w:footnote>
  <w:footnote w:type="continuationSeparator" w:id="0">
    <w:p w:rsidR="00AC6F2C" w:rsidRDefault="00AC6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F2C" w:rsidRDefault="00AC6F2C">
    <w:pPr>
      <w:pStyle w:val="Header"/>
      <w:rPr>
        <w:b/>
        <w:color w:val="FF0000"/>
        <w:sz w:val="28"/>
        <w:szCs w:val="28"/>
      </w:rPr>
    </w:pPr>
    <w:r>
      <w:t xml:space="preserve">      </w:t>
    </w:r>
    <w:r>
      <w:rPr>
        <w:b/>
        <w:color w:val="FF0000"/>
        <w:sz w:val="28"/>
        <w:szCs w:val="28"/>
      </w:rPr>
      <w:t xml:space="preserve">DRAFT  </w:t>
    </w:r>
    <w:r>
      <w:rPr>
        <w:b/>
        <w:color w:val="FF0000"/>
        <w:sz w:val="28"/>
        <w:szCs w:val="28"/>
      </w:rPr>
      <w:tab/>
    </w:r>
    <w:r>
      <w:rPr>
        <w:b/>
        <w:color w:val="FF0000"/>
        <w:sz w:val="28"/>
        <w:szCs w:val="28"/>
      </w:rPr>
      <w:tab/>
    </w:r>
    <w:r>
      <w:rPr>
        <w:b/>
        <w:color w:val="FF0000"/>
        <w:sz w:val="28"/>
        <w:szCs w:val="28"/>
      </w:rPr>
      <w:tab/>
    </w:r>
    <w:r>
      <w:rPr>
        <w:b/>
        <w:color w:val="FF0000"/>
        <w:sz w:val="28"/>
        <w:szCs w:val="28"/>
      </w:rPr>
      <w:tab/>
    </w:r>
    <w:r>
      <w:rPr>
        <w:b/>
        <w:color w:val="FF0000"/>
        <w:sz w:val="28"/>
        <w:szCs w:val="2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F2C" w:rsidRDefault="00AC6F2C">
    <w:pPr>
      <w:pStyle w:val="Header"/>
      <w:rPr>
        <w:b/>
        <w:color w:val="993300"/>
        <w:sz w:val="28"/>
        <w:szCs w:val="28"/>
      </w:rPr>
    </w:pPr>
    <w:r>
      <w:rPr>
        <w:b/>
        <w:color w:val="993300"/>
        <w:sz w:val="28"/>
        <w:szCs w:val="28"/>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08B5"/>
    <w:multiLevelType w:val="hybridMultilevel"/>
    <w:tmpl w:val="78F6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502ED"/>
    <w:multiLevelType w:val="hybridMultilevel"/>
    <w:tmpl w:val="9DFAF742"/>
    <w:lvl w:ilvl="0" w:tplc="3F7E34F8">
      <w:start w:val="1"/>
      <w:numFmt w:val="bullet"/>
      <w:lvlText w:val="□"/>
      <w:lvlJc w:val="left"/>
      <w:pPr>
        <w:ind w:left="360" w:hanging="360"/>
      </w:pPr>
      <w:rPr>
        <w:rFonts w:ascii="Haettenschweiler" w:hAnsi="Haettenschweiler" w:hint="default"/>
        <w:b w:val="0"/>
        <w:i w:val="0"/>
        <w:sz w:val="3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29B7D97"/>
    <w:multiLevelType w:val="hybridMultilevel"/>
    <w:tmpl w:val="DE6430B6"/>
    <w:lvl w:ilvl="0" w:tplc="087CC4CE">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D946CB"/>
    <w:multiLevelType w:val="hybridMultilevel"/>
    <w:tmpl w:val="05C0E8F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E23592D"/>
    <w:multiLevelType w:val="hybridMultilevel"/>
    <w:tmpl w:val="4606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F3671"/>
    <w:multiLevelType w:val="hybridMultilevel"/>
    <w:tmpl w:val="25D01500"/>
    <w:lvl w:ilvl="0" w:tplc="3F7E34F8">
      <w:start w:val="1"/>
      <w:numFmt w:val="bullet"/>
      <w:lvlText w:val="□"/>
      <w:lvlJc w:val="left"/>
      <w:pPr>
        <w:tabs>
          <w:tab w:val="num" w:pos="216"/>
        </w:tabs>
        <w:ind w:left="216" w:hanging="216"/>
      </w:pPr>
      <w:rPr>
        <w:rFonts w:ascii="Haettenschweiler" w:hAnsi="Haettenschweiler" w:hint="default"/>
        <w:b w:val="0"/>
        <w:i w:val="0"/>
        <w:sz w:val="32"/>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25CA7B1F"/>
    <w:multiLevelType w:val="hybridMultilevel"/>
    <w:tmpl w:val="31BA1FC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7EB2703"/>
    <w:multiLevelType w:val="hybridMultilevel"/>
    <w:tmpl w:val="8328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7E529F"/>
    <w:multiLevelType w:val="hybridMultilevel"/>
    <w:tmpl w:val="C9B2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43937"/>
    <w:multiLevelType w:val="hybridMultilevel"/>
    <w:tmpl w:val="14380F82"/>
    <w:lvl w:ilvl="0" w:tplc="3F7E34F8">
      <w:start w:val="1"/>
      <w:numFmt w:val="bullet"/>
      <w:lvlText w:val="□"/>
      <w:lvlJc w:val="left"/>
      <w:pPr>
        <w:tabs>
          <w:tab w:val="num" w:pos="288"/>
        </w:tabs>
        <w:ind w:left="288" w:hanging="288"/>
      </w:pPr>
      <w:rPr>
        <w:rFonts w:ascii="Haettenschweiler" w:hAnsi="Haettenschweiler" w:hint="default"/>
        <w:b w:val="0"/>
        <w:i w:val="0"/>
        <w:sz w:val="32"/>
      </w:rPr>
    </w:lvl>
    <w:lvl w:ilvl="1" w:tplc="66E4D2F4">
      <w:start w:val="1"/>
      <w:numFmt w:val="bullet"/>
      <w:lvlText w:val=""/>
      <w:lvlJc w:val="left"/>
      <w:pPr>
        <w:tabs>
          <w:tab w:val="num" w:pos="1512"/>
        </w:tabs>
        <w:ind w:left="1512" w:hanging="432"/>
      </w:pPr>
      <w:rPr>
        <w:rFonts w:ascii="Wingdings" w:hAnsi="Wingdings" w:hint="default"/>
        <w:b/>
        <w:i w:val="0"/>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704FA9"/>
    <w:multiLevelType w:val="hybridMultilevel"/>
    <w:tmpl w:val="87BE0D5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nsid w:val="318B655C"/>
    <w:multiLevelType w:val="hybridMultilevel"/>
    <w:tmpl w:val="323CA402"/>
    <w:lvl w:ilvl="0" w:tplc="4E08E7AE">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A643D4B"/>
    <w:multiLevelType w:val="hybridMultilevel"/>
    <w:tmpl w:val="04BC23D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CEC5AA4"/>
    <w:multiLevelType w:val="hybridMultilevel"/>
    <w:tmpl w:val="792889B2"/>
    <w:lvl w:ilvl="0" w:tplc="189A3A84">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127BA1"/>
    <w:multiLevelType w:val="hybridMultilevel"/>
    <w:tmpl w:val="3700771C"/>
    <w:lvl w:ilvl="0" w:tplc="3F7E34F8">
      <w:start w:val="1"/>
      <w:numFmt w:val="bullet"/>
      <w:lvlText w:val="□"/>
      <w:lvlJc w:val="left"/>
      <w:pPr>
        <w:tabs>
          <w:tab w:val="num" w:pos="216"/>
        </w:tabs>
        <w:ind w:left="216" w:hanging="216"/>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734AC7"/>
    <w:multiLevelType w:val="hybridMultilevel"/>
    <w:tmpl w:val="F6409EE8"/>
    <w:lvl w:ilvl="0" w:tplc="796A79B6">
      <w:start w:val="1"/>
      <w:numFmt w:val="lowerLetter"/>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2DA738E"/>
    <w:multiLevelType w:val="hybridMultilevel"/>
    <w:tmpl w:val="DDAA8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95692A"/>
    <w:multiLevelType w:val="hybridMultilevel"/>
    <w:tmpl w:val="EAB60684"/>
    <w:lvl w:ilvl="0" w:tplc="B0206962">
      <w:start w:val="1"/>
      <w:numFmt w:val="bullet"/>
      <w:lvlText w:val="□"/>
      <w:lvlJc w:val="left"/>
      <w:pPr>
        <w:tabs>
          <w:tab w:val="num" w:pos="288"/>
        </w:tabs>
        <w:ind w:left="288" w:hanging="288"/>
      </w:pPr>
      <w:rPr>
        <w:rFonts w:ascii="Haettenschweiler" w:hAnsi="Haettenschweiler" w:hint="default"/>
        <w:b/>
        <w:i w:val="0"/>
        <w:sz w:val="32"/>
      </w:rPr>
    </w:lvl>
    <w:lvl w:ilvl="1" w:tplc="79D69E9A">
      <w:start w:val="1"/>
      <w:numFmt w:val="bullet"/>
      <w:lvlText w:val=""/>
      <w:lvlJc w:val="left"/>
      <w:pPr>
        <w:tabs>
          <w:tab w:val="num" w:pos="360"/>
        </w:tabs>
        <w:ind w:left="360" w:hanging="432"/>
      </w:pPr>
      <w:rPr>
        <w:rFonts w:ascii="Wingdings" w:hAnsi="Wingdings" w:hint="default"/>
        <w:b w:val="0"/>
        <w:i w:val="0"/>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0E55C5"/>
    <w:multiLevelType w:val="hybridMultilevel"/>
    <w:tmpl w:val="684497DA"/>
    <w:lvl w:ilvl="0" w:tplc="F0A472AE">
      <w:start w:val="1"/>
      <w:numFmt w:val="bullet"/>
      <w:lvlText w:val="□"/>
      <w:lvlJc w:val="left"/>
      <w:pPr>
        <w:tabs>
          <w:tab w:val="num" w:pos="288"/>
        </w:tabs>
        <w:ind w:left="288" w:hanging="288"/>
      </w:pPr>
      <w:rPr>
        <w:rFonts w:ascii="Haettenschweiler" w:hAnsi="Haettenschweiler" w:hint="default"/>
        <w:b w:val="0"/>
        <w:i w:val="0"/>
        <w:color w:val="auto"/>
        <w:sz w:val="32"/>
      </w:rPr>
    </w:lvl>
    <w:lvl w:ilvl="1" w:tplc="0254DECE">
      <w:start w:val="1"/>
      <w:numFmt w:val="bullet"/>
      <w:lvlText w:val=""/>
      <w:lvlJc w:val="left"/>
      <w:pPr>
        <w:tabs>
          <w:tab w:val="num" w:pos="1440"/>
        </w:tabs>
        <w:ind w:left="1440" w:hanging="360"/>
      </w:pPr>
      <w:rPr>
        <w:rFonts w:ascii="Wingdings" w:hAnsi="Wingdings" w:hint="default"/>
        <w:b/>
        <w:i w:val="0"/>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D739A2"/>
    <w:multiLevelType w:val="hybridMultilevel"/>
    <w:tmpl w:val="A36294A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C6A4071"/>
    <w:multiLevelType w:val="hybridMultilevel"/>
    <w:tmpl w:val="CA8E463C"/>
    <w:lvl w:ilvl="0" w:tplc="E8302B98">
      <w:start w:val="1"/>
      <w:numFmt w:val="lowerLetter"/>
      <w:lvlText w:val="%1."/>
      <w:lvlJc w:val="left"/>
      <w:pPr>
        <w:ind w:left="720" w:hanging="360"/>
      </w:pPr>
      <w:rPr>
        <w:rFonts w:cs="Times New Roman" w:hint="default"/>
        <w:color w:val="FF000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4E513C22"/>
    <w:multiLevelType w:val="hybridMultilevel"/>
    <w:tmpl w:val="F3EAEAB8"/>
    <w:lvl w:ilvl="0" w:tplc="73088C54">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F762E52"/>
    <w:multiLevelType w:val="hybridMultilevel"/>
    <w:tmpl w:val="9E081A02"/>
    <w:lvl w:ilvl="0" w:tplc="796A79B6">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5C0D7E"/>
    <w:multiLevelType w:val="hybridMultilevel"/>
    <w:tmpl w:val="EF10E540"/>
    <w:lvl w:ilvl="0" w:tplc="D88E698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58C420E7"/>
    <w:multiLevelType w:val="hybridMultilevel"/>
    <w:tmpl w:val="4EE8931C"/>
    <w:lvl w:ilvl="0" w:tplc="09DCB1D8">
      <w:start w:val="1"/>
      <w:numFmt w:val="lowerLetter"/>
      <w:lvlText w:val="%1."/>
      <w:lvlJc w:val="left"/>
      <w:pPr>
        <w:ind w:left="522" w:hanging="360"/>
      </w:pPr>
      <w:rPr>
        <w:rFonts w:hint="default"/>
        <w:sz w:val="18"/>
        <w:szCs w:val="18"/>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5">
    <w:nsid w:val="59A4365D"/>
    <w:multiLevelType w:val="hybridMultilevel"/>
    <w:tmpl w:val="90ACBFEC"/>
    <w:lvl w:ilvl="0" w:tplc="6452362A">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A12D96"/>
    <w:multiLevelType w:val="hybridMultilevel"/>
    <w:tmpl w:val="6002AC90"/>
    <w:lvl w:ilvl="0" w:tplc="E402A732">
      <w:start w:val="1"/>
      <w:numFmt w:val="bullet"/>
      <w:lvlText w:val="□"/>
      <w:lvlJc w:val="left"/>
      <w:pPr>
        <w:tabs>
          <w:tab w:val="num" w:pos="288"/>
        </w:tabs>
        <w:ind w:left="288" w:hanging="288"/>
      </w:pPr>
      <w:rPr>
        <w:rFonts w:ascii="Haettenschweiler" w:hAnsi="Haettenschweiler" w:hint="default"/>
        <w:b w:val="0"/>
        <w:i w:val="0"/>
        <w:sz w:val="32"/>
      </w:rPr>
    </w:lvl>
    <w:lvl w:ilvl="1" w:tplc="3F7E34F8">
      <w:start w:val="1"/>
      <w:numFmt w:val="bullet"/>
      <w:lvlText w:val="□"/>
      <w:lvlJc w:val="left"/>
      <w:pPr>
        <w:tabs>
          <w:tab w:val="num" w:pos="360"/>
        </w:tabs>
        <w:ind w:left="360" w:hanging="360"/>
      </w:pPr>
      <w:rPr>
        <w:rFonts w:ascii="Haettenschweiler" w:hAnsi="Haettenschweiler" w:hint="default"/>
        <w:b w:val="0"/>
        <w:i w:val="0"/>
        <w:sz w:val="3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5A7909"/>
    <w:multiLevelType w:val="hybridMultilevel"/>
    <w:tmpl w:val="E3920FD0"/>
    <w:lvl w:ilvl="0" w:tplc="22A2004C">
      <w:start w:val="1"/>
      <w:numFmt w:val="lowerLetter"/>
      <w:lvlText w:val="%1."/>
      <w:lvlJc w:val="left"/>
      <w:pPr>
        <w:ind w:left="720" w:hanging="360"/>
      </w:pPr>
      <w:rPr>
        <w:rFonts w:cs="Times New Roman" w:hint="default"/>
        <w:sz w:val="18"/>
        <w:szCs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EDE3B5E"/>
    <w:multiLevelType w:val="hybridMultilevel"/>
    <w:tmpl w:val="7338C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876AC5"/>
    <w:multiLevelType w:val="hybridMultilevel"/>
    <w:tmpl w:val="911C57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6166625B"/>
    <w:multiLevelType w:val="hybridMultilevel"/>
    <w:tmpl w:val="7106797C"/>
    <w:lvl w:ilvl="0" w:tplc="EAB4AB48">
      <w:start w:val="1"/>
      <w:numFmt w:val="lowerLetter"/>
      <w:lvlText w:val="%1."/>
      <w:lvlJc w:val="left"/>
      <w:pPr>
        <w:ind w:left="882" w:hanging="360"/>
      </w:pPr>
      <w:rPr>
        <w:rFonts w:hint="default"/>
        <w:b/>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31">
    <w:nsid w:val="67916697"/>
    <w:multiLevelType w:val="hybridMultilevel"/>
    <w:tmpl w:val="C638F7D4"/>
    <w:lvl w:ilvl="0" w:tplc="3F7E34F8">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1420AE"/>
    <w:multiLevelType w:val="hybridMultilevel"/>
    <w:tmpl w:val="7FFA311C"/>
    <w:lvl w:ilvl="0" w:tplc="4754EA12">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C21402"/>
    <w:multiLevelType w:val="hybridMultilevel"/>
    <w:tmpl w:val="7F0C6A8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755C28C4"/>
    <w:multiLevelType w:val="hybridMultilevel"/>
    <w:tmpl w:val="C9044144"/>
    <w:lvl w:ilvl="0" w:tplc="3A92484A">
      <w:start w:val="1"/>
      <w:numFmt w:val="lowerLetter"/>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424C9"/>
    <w:multiLevelType w:val="hybridMultilevel"/>
    <w:tmpl w:val="2F2C0F3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BC5108D"/>
    <w:multiLevelType w:val="hybridMultilevel"/>
    <w:tmpl w:val="14FED368"/>
    <w:lvl w:ilvl="0" w:tplc="4972FC52">
      <w:start w:val="1"/>
      <w:numFmt w:val="bullet"/>
      <w:lvlText w:val="□"/>
      <w:lvlJc w:val="left"/>
      <w:pPr>
        <w:tabs>
          <w:tab w:val="num" w:pos="288"/>
        </w:tabs>
        <w:ind w:left="288" w:hanging="288"/>
      </w:pPr>
      <w:rPr>
        <w:rFonts w:ascii="Haettenschweiler" w:hAnsi="Haettenschweiler" w:hint="default"/>
        <w:b w:val="0"/>
        <w:i w:val="0"/>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CCC79CD"/>
    <w:multiLevelType w:val="hybridMultilevel"/>
    <w:tmpl w:val="D8D047F0"/>
    <w:lvl w:ilvl="0" w:tplc="11DC76F2">
      <w:start w:val="1"/>
      <w:numFmt w:val="lowerLetter"/>
      <w:lvlText w:val="%1."/>
      <w:lvlJc w:val="left"/>
      <w:pPr>
        <w:ind w:left="810" w:hanging="36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7D945E92"/>
    <w:multiLevelType w:val="hybridMultilevel"/>
    <w:tmpl w:val="A0E4DD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2"/>
  </w:num>
  <w:num w:numId="3">
    <w:abstractNumId w:val="31"/>
  </w:num>
  <w:num w:numId="4">
    <w:abstractNumId w:val="32"/>
  </w:num>
  <w:num w:numId="5">
    <w:abstractNumId w:val="13"/>
  </w:num>
  <w:num w:numId="6">
    <w:abstractNumId w:val="25"/>
  </w:num>
  <w:num w:numId="7">
    <w:abstractNumId w:val="11"/>
  </w:num>
  <w:num w:numId="8">
    <w:abstractNumId w:val="36"/>
  </w:num>
  <w:num w:numId="9">
    <w:abstractNumId w:val="9"/>
  </w:num>
  <w:num w:numId="10">
    <w:abstractNumId w:val="14"/>
  </w:num>
  <w:num w:numId="11">
    <w:abstractNumId w:val="5"/>
  </w:num>
  <w:num w:numId="12">
    <w:abstractNumId w:val="17"/>
  </w:num>
  <w:num w:numId="13">
    <w:abstractNumId w:val="26"/>
  </w:num>
  <w:num w:numId="14">
    <w:abstractNumId w:val="19"/>
  </w:num>
  <w:num w:numId="15">
    <w:abstractNumId w:val="27"/>
  </w:num>
  <w:num w:numId="16">
    <w:abstractNumId w:val="12"/>
  </w:num>
  <w:num w:numId="17">
    <w:abstractNumId w:val="21"/>
  </w:num>
  <w:num w:numId="18">
    <w:abstractNumId w:val="37"/>
  </w:num>
  <w:num w:numId="19">
    <w:abstractNumId w:val="20"/>
  </w:num>
  <w:num w:numId="20">
    <w:abstractNumId w:val="3"/>
  </w:num>
  <w:num w:numId="21">
    <w:abstractNumId w:val="35"/>
  </w:num>
  <w:num w:numId="22">
    <w:abstractNumId w:val="1"/>
  </w:num>
  <w:num w:numId="23">
    <w:abstractNumId w:val="28"/>
  </w:num>
  <w:num w:numId="24">
    <w:abstractNumId w:val="33"/>
  </w:num>
  <w:num w:numId="25">
    <w:abstractNumId w:val="6"/>
  </w:num>
  <w:num w:numId="26">
    <w:abstractNumId w:val="29"/>
  </w:num>
  <w:num w:numId="27">
    <w:abstractNumId w:val="16"/>
  </w:num>
  <w:num w:numId="28">
    <w:abstractNumId w:val="10"/>
  </w:num>
  <w:num w:numId="29">
    <w:abstractNumId w:val="7"/>
  </w:num>
  <w:num w:numId="30">
    <w:abstractNumId w:val="8"/>
  </w:num>
  <w:num w:numId="31">
    <w:abstractNumId w:val="23"/>
  </w:num>
  <w:num w:numId="32">
    <w:abstractNumId w:val="30"/>
  </w:num>
  <w:num w:numId="33">
    <w:abstractNumId w:val="34"/>
  </w:num>
  <w:num w:numId="34">
    <w:abstractNumId w:val="22"/>
  </w:num>
  <w:num w:numId="35">
    <w:abstractNumId w:val="15"/>
  </w:num>
  <w:num w:numId="36">
    <w:abstractNumId w:val="24"/>
  </w:num>
  <w:num w:numId="37">
    <w:abstractNumId w:val="38"/>
  </w:num>
  <w:num w:numId="38">
    <w:abstractNumId w:val="0"/>
  </w:num>
  <w:num w:numId="39">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803"/>
    <w:rsid w:val="000078B3"/>
    <w:rsid w:val="000168D5"/>
    <w:rsid w:val="000178E2"/>
    <w:rsid w:val="0003583A"/>
    <w:rsid w:val="00040ACB"/>
    <w:rsid w:val="0005543A"/>
    <w:rsid w:val="000905C3"/>
    <w:rsid w:val="000A4E6F"/>
    <w:rsid w:val="000A6856"/>
    <w:rsid w:val="000B5781"/>
    <w:rsid w:val="000B5C5E"/>
    <w:rsid w:val="000D45AB"/>
    <w:rsid w:val="000D7F8E"/>
    <w:rsid w:val="000E5DBA"/>
    <w:rsid w:val="000F7403"/>
    <w:rsid w:val="00144CF7"/>
    <w:rsid w:val="001545AC"/>
    <w:rsid w:val="00156A40"/>
    <w:rsid w:val="0017314D"/>
    <w:rsid w:val="0018234E"/>
    <w:rsid w:val="00196F3E"/>
    <w:rsid w:val="001B1368"/>
    <w:rsid w:val="001C51D6"/>
    <w:rsid w:val="001C56C8"/>
    <w:rsid w:val="001F2E04"/>
    <w:rsid w:val="00200E1A"/>
    <w:rsid w:val="00221121"/>
    <w:rsid w:val="0022476C"/>
    <w:rsid w:val="00230EEE"/>
    <w:rsid w:val="002461FA"/>
    <w:rsid w:val="00250111"/>
    <w:rsid w:val="00250499"/>
    <w:rsid w:val="002721FB"/>
    <w:rsid w:val="00291B79"/>
    <w:rsid w:val="002B0C8C"/>
    <w:rsid w:val="002B754F"/>
    <w:rsid w:val="002C4D05"/>
    <w:rsid w:val="002D15F6"/>
    <w:rsid w:val="002F265B"/>
    <w:rsid w:val="00303FA3"/>
    <w:rsid w:val="00314CB3"/>
    <w:rsid w:val="00380A22"/>
    <w:rsid w:val="00381E89"/>
    <w:rsid w:val="00386CBF"/>
    <w:rsid w:val="003B2942"/>
    <w:rsid w:val="003C6065"/>
    <w:rsid w:val="003E5977"/>
    <w:rsid w:val="0040775F"/>
    <w:rsid w:val="00412AC3"/>
    <w:rsid w:val="004507FC"/>
    <w:rsid w:val="0046255D"/>
    <w:rsid w:val="00463196"/>
    <w:rsid w:val="00463EB6"/>
    <w:rsid w:val="00474F8A"/>
    <w:rsid w:val="0049503F"/>
    <w:rsid w:val="004B0F4E"/>
    <w:rsid w:val="004D2257"/>
    <w:rsid w:val="004E5CD4"/>
    <w:rsid w:val="00502C53"/>
    <w:rsid w:val="0050605E"/>
    <w:rsid w:val="00512DCF"/>
    <w:rsid w:val="005149C9"/>
    <w:rsid w:val="00516AE9"/>
    <w:rsid w:val="0051722D"/>
    <w:rsid w:val="00520BA6"/>
    <w:rsid w:val="00523743"/>
    <w:rsid w:val="005346A7"/>
    <w:rsid w:val="005434F9"/>
    <w:rsid w:val="005510B5"/>
    <w:rsid w:val="005A6B59"/>
    <w:rsid w:val="005D5000"/>
    <w:rsid w:val="00602194"/>
    <w:rsid w:val="00602ABB"/>
    <w:rsid w:val="00605126"/>
    <w:rsid w:val="006130B6"/>
    <w:rsid w:val="006138E1"/>
    <w:rsid w:val="0066208B"/>
    <w:rsid w:val="006673EC"/>
    <w:rsid w:val="006A427D"/>
    <w:rsid w:val="006B5EDC"/>
    <w:rsid w:val="006E4F93"/>
    <w:rsid w:val="006F31BB"/>
    <w:rsid w:val="006F405D"/>
    <w:rsid w:val="00730DF5"/>
    <w:rsid w:val="00735EFE"/>
    <w:rsid w:val="00745811"/>
    <w:rsid w:val="00746F7B"/>
    <w:rsid w:val="00757C0B"/>
    <w:rsid w:val="00792811"/>
    <w:rsid w:val="00792EF6"/>
    <w:rsid w:val="007938A5"/>
    <w:rsid w:val="007A7F4E"/>
    <w:rsid w:val="007B660E"/>
    <w:rsid w:val="007D7DD8"/>
    <w:rsid w:val="00811DDF"/>
    <w:rsid w:val="00813690"/>
    <w:rsid w:val="00847B28"/>
    <w:rsid w:val="00852097"/>
    <w:rsid w:val="00852BBA"/>
    <w:rsid w:val="00873B71"/>
    <w:rsid w:val="00880C36"/>
    <w:rsid w:val="008E66EE"/>
    <w:rsid w:val="008F29EE"/>
    <w:rsid w:val="008F4D58"/>
    <w:rsid w:val="00915987"/>
    <w:rsid w:val="009162C3"/>
    <w:rsid w:val="00921EC7"/>
    <w:rsid w:val="009273A6"/>
    <w:rsid w:val="00992B34"/>
    <w:rsid w:val="009944B3"/>
    <w:rsid w:val="009A4858"/>
    <w:rsid w:val="009A66AD"/>
    <w:rsid w:val="009A7D8B"/>
    <w:rsid w:val="009F2734"/>
    <w:rsid w:val="00A06A30"/>
    <w:rsid w:val="00A23630"/>
    <w:rsid w:val="00A258DD"/>
    <w:rsid w:val="00A313B6"/>
    <w:rsid w:val="00A3298F"/>
    <w:rsid w:val="00A6080C"/>
    <w:rsid w:val="00A64F1D"/>
    <w:rsid w:val="00A72DF5"/>
    <w:rsid w:val="00A92B7F"/>
    <w:rsid w:val="00AA231D"/>
    <w:rsid w:val="00AB54A2"/>
    <w:rsid w:val="00AC6F2C"/>
    <w:rsid w:val="00AD31E9"/>
    <w:rsid w:val="00AF13E2"/>
    <w:rsid w:val="00B0586B"/>
    <w:rsid w:val="00B35DD1"/>
    <w:rsid w:val="00B67D25"/>
    <w:rsid w:val="00B763F8"/>
    <w:rsid w:val="00B80548"/>
    <w:rsid w:val="00B869FF"/>
    <w:rsid w:val="00B978FE"/>
    <w:rsid w:val="00BB6142"/>
    <w:rsid w:val="00BC3F8A"/>
    <w:rsid w:val="00BC50AA"/>
    <w:rsid w:val="00BE3817"/>
    <w:rsid w:val="00BE74F7"/>
    <w:rsid w:val="00C02584"/>
    <w:rsid w:val="00C068BE"/>
    <w:rsid w:val="00C16D80"/>
    <w:rsid w:val="00C17FDC"/>
    <w:rsid w:val="00C219BE"/>
    <w:rsid w:val="00C21C05"/>
    <w:rsid w:val="00C24220"/>
    <w:rsid w:val="00C42353"/>
    <w:rsid w:val="00C52EC8"/>
    <w:rsid w:val="00C647F1"/>
    <w:rsid w:val="00C71B55"/>
    <w:rsid w:val="00C811C2"/>
    <w:rsid w:val="00C8598D"/>
    <w:rsid w:val="00C86326"/>
    <w:rsid w:val="00C9696D"/>
    <w:rsid w:val="00CB6F59"/>
    <w:rsid w:val="00CE5863"/>
    <w:rsid w:val="00CE7DF4"/>
    <w:rsid w:val="00CF30BA"/>
    <w:rsid w:val="00D00358"/>
    <w:rsid w:val="00D0417A"/>
    <w:rsid w:val="00D400DC"/>
    <w:rsid w:val="00D448D1"/>
    <w:rsid w:val="00D44BC3"/>
    <w:rsid w:val="00D64DF7"/>
    <w:rsid w:val="00D85A7A"/>
    <w:rsid w:val="00D86BF4"/>
    <w:rsid w:val="00D91D27"/>
    <w:rsid w:val="00D97917"/>
    <w:rsid w:val="00DA5D06"/>
    <w:rsid w:val="00DD5685"/>
    <w:rsid w:val="00E11803"/>
    <w:rsid w:val="00EC59DD"/>
    <w:rsid w:val="00ED0232"/>
    <w:rsid w:val="00EF2B14"/>
    <w:rsid w:val="00F329EC"/>
    <w:rsid w:val="00F34A8E"/>
    <w:rsid w:val="00F4120B"/>
    <w:rsid w:val="00F72DB5"/>
    <w:rsid w:val="00F75396"/>
    <w:rsid w:val="00F80092"/>
    <w:rsid w:val="00F86720"/>
    <w:rsid w:val="00FA6ABE"/>
    <w:rsid w:val="00FB358E"/>
    <w:rsid w:val="00FF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3213]"/>
    </o:shapedefaults>
    <o:shapelayout v:ext="edit">
      <o:idmap v:ext="edit" data="1"/>
      <o:rules v:ext="edit">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80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rsid w:val="00E11803"/>
    <w:rPr>
      <w:rFonts w:cs="Times New Roman"/>
      <w:color w:val="800080"/>
      <w:u w:val="single"/>
    </w:rPr>
  </w:style>
  <w:style w:type="character" w:styleId="Hyperlink">
    <w:name w:val="Hyperlink"/>
    <w:basedOn w:val="DefaultParagraphFont"/>
    <w:uiPriority w:val="99"/>
    <w:rsid w:val="00E11803"/>
    <w:rPr>
      <w:rFonts w:cs="Times New Roman"/>
      <w:color w:val="0000FF"/>
      <w:u w:val="single"/>
    </w:rPr>
  </w:style>
  <w:style w:type="paragraph" w:styleId="Footer">
    <w:name w:val="footer"/>
    <w:basedOn w:val="Normal"/>
    <w:link w:val="FooterChar"/>
    <w:uiPriority w:val="99"/>
    <w:rsid w:val="00E11803"/>
    <w:pPr>
      <w:tabs>
        <w:tab w:val="center" w:pos="4320"/>
        <w:tab w:val="right" w:pos="8640"/>
      </w:tabs>
    </w:pPr>
  </w:style>
  <w:style w:type="character" w:customStyle="1" w:styleId="FooterChar">
    <w:name w:val="Footer Char"/>
    <w:basedOn w:val="DefaultParagraphFont"/>
    <w:link w:val="Footer"/>
    <w:uiPriority w:val="99"/>
    <w:semiHidden/>
    <w:rsid w:val="00820B27"/>
    <w:rPr>
      <w:sz w:val="24"/>
      <w:szCs w:val="24"/>
    </w:rPr>
  </w:style>
  <w:style w:type="character" w:styleId="PageNumber">
    <w:name w:val="page number"/>
    <w:basedOn w:val="DefaultParagraphFont"/>
    <w:uiPriority w:val="99"/>
    <w:rsid w:val="00E11803"/>
    <w:rPr>
      <w:rFonts w:cs="Times New Roman"/>
    </w:rPr>
  </w:style>
  <w:style w:type="paragraph" w:styleId="Header">
    <w:name w:val="header"/>
    <w:basedOn w:val="Normal"/>
    <w:link w:val="HeaderChar"/>
    <w:uiPriority w:val="99"/>
    <w:rsid w:val="00E11803"/>
    <w:pPr>
      <w:tabs>
        <w:tab w:val="center" w:pos="4320"/>
        <w:tab w:val="right" w:pos="8640"/>
      </w:tabs>
    </w:pPr>
  </w:style>
  <w:style w:type="character" w:customStyle="1" w:styleId="HeaderChar">
    <w:name w:val="Header Char"/>
    <w:basedOn w:val="DefaultParagraphFont"/>
    <w:link w:val="Header"/>
    <w:uiPriority w:val="99"/>
    <w:semiHidden/>
    <w:rsid w:val="00820B27"/>
    <w:rPr>
      <w:sz w:val="24"/>
      <w:szCs w:val="24"/>
    </w:rPr>
  </w:style>
  <w:style w:type="character" w:styleId="CommentReference">
    <w:name w:val="annotation reference"/>
    <w:basedOn w:val="DefaultParagraphFont"/>
    <w:uiPriority w:val="99"/>
    <w:semiHidden/>
    <w:rsid w:val="00E11803"/>
    <w:rPr>
      <w:rFonts w:cs="Times New Roman"/>
      <w:sz w:val="16"/>
      <w:szCs w:val="16"/>
    </w:rPr>
  </w:style>
  <w:style w:type="paragraph" w:styleId="CommentText">
    <w:name w:val="annotation text"/>
    <w:basedOn w:val="Normal"/>
    <w:link w:val="CommentTextChar"/>
    <w:uiPriority w:val="99"/>
    <w:semiHidden/>
    <w:rsid w:val="00E11803"/>
    <w:rPr>
      <w:sz w:val="20"/>
      <w:szCs w:val="20"/>
    </w:rPr>
  </w:style>
  <w:style w:type="character" w:customStyle="1" w:styleId="CommentTextChar">
    <w:name w:val="Comment Text Char"/>
    <w:basedOn w:val="DefaultParagraphFont"/>
    <w:link w:val="CommentText"/>
    <w:uiPriority w:val="99"/>
    <w:semiHidden/>
    <w:rsid w:val="00820B27"/>
  </w:style>
  <w:style w:type="character" w:customStyle="1" w:styleId="CharChar2">
    <w:name w:val="Char Char2"/>
    <w:basedOn w:val="DefaultParagraphFont"/>
    <w:rsid w:val="00E11803"/>
    <w:rPr>
      <w:rFonts w:cs="Times New Roman"/>
    </w:rPr>
  </w:style>
  <w:style w:type="paragraph" w:styleId="CommentSubject">
    <w:name w:val="annotation subject"/>
    <w:basedOn w:val="CommentText"/>
    <w:next w:val="CommentText"/>
    <w:link w:val="CommentSubjectChar"/>
    <w:uiPriority w:val="99"/>
    <w:rsid w:val="00E11803"/>
    <w:rPr>
      <w:b/>
      <w:bCs/>
    </w:rPr>
  </w:style>
  <w:style w:type="character" w:customStyle="1" w:styleId="CommentSubjectChar">
    <w:name w:val="Comment Subject Char"/>
    <w:basedOn w:val="CommentTextChar"/>
    <w:link w:val="CommentSubject"/>
    <w:uiPriority w:val="99"/>
    <w:semiHidden/>
    <w:rsid w:val="00820B27"/>
    <w:rPr>
      <w:b/>
      <w:bCs/>
    </w:rPr>
  </w:style>
  <w:style w:type="character" w:customStyle="1" w:styleId="CharChar1">
    <w:name w:val="Char Char1"/>
    <w:basedOn w:val="CharChar2"/>
    <w:rsid w:val="00E11803"/>
    <w:rPr>
      <w:rFonts w:cs="Times New Roman"/>
      <w:b/>
      <w:bCs/>
    </w:rPr>
  </w:style>
  <w:style w:type="paragraph" w:styleId="BalloonText">
    <w:name w:val="Balloon Text"/>
    <w:basedOn w:val="Normal"/>
    <w:link w:val="BalloonTextChar"/>
    <w:uiPriority w:val="99"/>
    <w:rsid w:val="00E11803"/>
    <w:rPr>
      <w:rFonts w:ascii="Tahoma" w:hAnsi="Tahoma" w:cs="Tahoma"/>
      <w:sz w:val="16"/>
      <w:szCs w:val="16"/>
    </w:rPr>
  </w:style>
  <w:style w:type="character" w:customStyle="1" w:styleId="BalloonTextChar">
    <w:name w:val="Balloon Text Char"/>
    <w:basedOn w:val="DefaultParagraphFont"/>
    <w:link w:val="BalloonText"/>
    <w:uiPriority w:val="99"/>
    <w:semiHidden/>
    <w:rsid w:val="00820B27"/>
    <w:rPr>
      <w:sz w:val="0"/>
      <w:szCs w:val="0"/>
    </w:rPr>
  </w:style>
  <w:style w:type="character" w:customStyle="1" w:styleId="CharChar">
    <w:name w:val="Char Char"/>
    <w:basedOn w:val="DefaultParagraphFont"/>
    <w:rsid w:val="00E11803"/>
    <w:rPr>
      <w:rFonts w:ascii="Tahoma" w:hAnsi="Tahoma" w:cs="Tahoma"/>
      <w:sz w:val="16"/>
      <w:szCs w:val="16"/>
    </w:rPr>
  </w:style>
  <w:style w:type="paragraph" w:styleId="NormalWeb">
    <w:name w:val="Normal (Web)"/>
    <w:basedOn w:val="Normal"/>
    <w:uiPriority w:val="99"/>
    <w:rsid w:val="00E11803"/>
    <w:pPr>
      <w:spacing w:before="100" w:beforeAutospacing="1" w:after="100" w:afterAutospacing="1"/>
    </w:pPr>
  </w:style>
  <w:style w:type="table" w:styleId="TableClassic2">
    <w:name w:val="Table Classic 2"/>
    <w:basedOn w:val="TableNormal"/>
    <w:uiPriority w:val="99"/>
    <w:rsid w:val="00E11803"/>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olorful2">
    <w:name w:val="Table Colorful 2"/>
    <w:basedOn w:val="TableNormal"/>
    <w:uiPriority w:val="99"/>
    <w:rsid w:val="00E1180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Grid">
    <w:name w:val="Table Grid"/>
    <w:basedOn w:val="TableNormal"/>
    <w:uiPriority w:val="59"/>
    <w:rsid w:val="00E118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1803"/>
    <w:pPr>
      <w:ind w:left="720"/>
    </w:pPr>
  </w:style>
  <w:style w:type="character" w:styleId="Emphasis">
    <w:name w:val="Emphasis"/>
    <w:basedOn w:val="DefaultParagraphFont"/>
    <w:qFormat/>
    <w:rsid w:val="00A3298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180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rsid w:val="00E11803"/>
    <w:rPr>
      <w:rFonts w:cs="Times New Roman"/>
      <w:color w:val="800080"/>
      <w:u w:val="single"/>
    </w:rPr>
  </w:style>
  <w:style w:type="character" w:styleId="Hyperlink">
    <w:name w:val="Hyperlink"/>
    <w:basedOn w:val="DefaultParagraphFont"/>
    <w:uiPriority w:val="99"/>
    <w:rsid w:val="00E11803"/>
    <w:rPr>
      <w:rFonts w:cs="Times New Roman"/>
      <w:color w:val="0000FF"/>
      <w:u w:val="single"/>
    </w:rPr>
  </w:style>
  <w:style w:type="paragraph" w:styleId="Footer">
    <w:name w:val="footer"/>
    <w:basedOn w:val="Normal"/>
    <w:link w:val="FooterChar"/>
    <w:uiPriority w:val="99"/>
    <w:rsid w:val="00E11803"/>
    <w:pPr>
      <w:tabs>
        <w:tab w:val="center" w:pos="4320"/>
        <w:tab w:val="right" w:pos="8640"/>
      </w:tabs>
    </w:pPr>
  </w:style>
  <w:style w:type="character" w:customStyle="1" w:styleId="FooterChar">
    <w:name w:val="Footer Char"/>
    <w:basedOn w:val="DefaultParagraphFont"/>
    <w:link w:val="Footer"/>
    <w:uiPriority w:val="99"/>
    <w:semiHidden/>
    <w:rsid w:val="00820B27"/>
    <w:rPr>
      <w:sz w:val="24"/>
      <w:szCs w:val="24"/>
    </w:rPr>
  </w:style>
  <w:style w:type="character" w:styleId="PageNumber">
    <w:name w:val="page number"/>
    <w:basedOn w:val="DefaultParagraphFont"/>
    <w:uiPriority w:val="99"/>
    <w:rsid w:val="00E11803"/>
    <w:rPr>
      <w:rFonts w:cs="Times New Roman"/>
    </w:rPr>
  </w:style>
  <w:style w:type="paragraph" w:styleId="Header">
    <w:name w:val="header"/>
    <w:basedOn w:val="Normal"/>
    <w:link w:val="HeaderChar"/>
    <w:uiPriority w:val="99"/>
    <w:rsid w:val="00E11803"/>
    <w:pPr>
      <w:tabs>
        <w:tab w:val="center" w:pos="4320"/>
        <w:tab w:val="right" w:pos="8640"/>
      </w:tabs>
    </w:pPr>
  </w:style>
  <w:style w:type="character" w:customStyle="1" w:styleId="HeaderChar">
    <w:name w:val="Header Char"/>
    <w:basedOn w:val="DefaultParagraphFont"/>
    <w:link w:val="Header"/>
    <w:uiPriority w:val="99"/>
    <w:semiHidden/>
    <w:rsid w:val="00820B27"/>
    <w:rPr>
      <w:sz w:val="24"/>
      <w:szCs w:val="24"/>
    </w:rPr>
  </w:style>
  <w:style w:type="character" w:styleId="CommentReference">
    <w:name w:val="annotation reference"/>
    <w:basedOn w:val="DefaultParagraphFont"/>
    <w:uiPriority w:val="99"/>
    <w:semiHidden/>
    <w:rsid w:val="00E11803"/>
    <w:rPr>
      <w:rFonts w:cs="Times New Roman"/>
      <w:sz w:val="16"/>
      <w:szCs w:val="16"/>
    </w:rPr>
  </w:style>
  <w:style w:type="paragraph" w:styleId="CommentText">
    <w:name w:val="annotation text"/>
    <w:basedOn w:val="Normal"/>
    <w:link w:val="CommentTextChar"/>
    <w:uiPriority w:val="99"/>
    <w:semiHidden/>
    <w:rsid w:val="00E11803"/>
    <w:rPr>
      <w:sz w:val="20"/>
      <w:szCs w:val="20"/>
    </w:rPr>
  </w:style>
  <w:style w:type="character" w:customStyle="1" w:styleId="CommentTextChar">
    <w:name w:val="Comment Text Char"/>
    <w:basedOn w:val="DefaultParagraphFont"/>
    <w:link w:val="CommentText"/>
    <w:uiPriority w:val="99"/>
    <w:semiHidden/>
    <w:rsid w:val="00820B27"/>
  </w:style>
  <w:style w:type="character" w:customStyle="1" w:styleId="CharChar2">
    <w:name w:val="Char Char2"/>
    <w:basedOn w:val="DefaultParagraphFont"/>
    <w:rsid w:val="00E11803"/>
    <w:rPr>
      <w:rFonts w:cs="Times New Roman"/>
    </w:rPr>
  </w:style>
  <w:style w:type="paragraph" w:styleId="CommentSubject">
    <w:name w:val="annotation subject"/>
    <w:basedOn w:val="CommentText"/>
    <w:next w:val="CommentText"/>
    <w:link w:val="CommentSubjectChar"/>
    <w:uiPriority w:val="99"/>
    <w:rsid w:val="00E11803"/>
    <w:rPr>
      <w:b/>
      <w:bCs/>
    </w:rPr>
  </w:style>
  <w:style w:type="character" w:customStyle="1" w:styleId="CommentSubjectChar">
    <w:name w:val="Comment Subject Char"/>
    <w:basedOn w:val="CommentTextChar"/>
    <w:link w:val="CommentSubject"/>
    <w:uiPriority w:val="99"/>
    <w:semiHidden/>
    <w:rsid w:val="00820B27"/>
    <w:rPr>
      <w:b/>
      <w:bCs/>
    </w:rPr>
  </w:style>
  <w:style w:type="character" w:customStyle="1" w:styleId="CharChar1">
    <w:name w:val="Char Char1"/>
    <w:basedOn w:val="CharChar2"/>
    <w:rsid w:val="00E11803"/>
    <w:rPr>
      <w:rFonts w:cs="Times New Roman"/>
      <w:b/>
      <w:bCs/>
    </w:rPr>
  </w:style>
  <w:style w:type="paragraph" w:styleId="BalloonText">
    <w:name w:val="Balloon Text"/>
    <w:basedOn w:val="Normal"/>
    <w:link w:val="BalloonTextChar"/>
    <w:uiPriority w:val="99"/>
    <w:rsid w:val="00E11803"/>
    <w:rPr>
      <w:rFonts w:ascii="Tahoma" w:hAnsi="Tahoma" w:cs="Tahoma"/>
      <w:sz w:val="16"/>
      <w:szCs w:val="16"/>
    </w:rPr>
  </w:style>
  <w:style w:type="character" w:customStyle="1" w:styleId="BalloonTextChar">
    <w:name w:val="Balloon Text Char"/>
    <w:basedOn w:val="DefaultParagraphFont"/>
    <w:link w:val="BalloonText"/>
    <w:uiPriority w:val="99"/>
    <w:semiHidden/>
    <w:rsid w:val="00820B27"/>
    <w:rPr>
      <w:sz w:val="0"/>
      <w:szCs w:val="0"/>
    </w:rPr>
  </w:style>
  <w:style w:type="character" w:customStyle="1" w:styleId="CharChar">
    <w:name w:val="Char Char"/>
    <w:basedOn w:val="DefaultParagraphFont"/>
    <w:rsid w:val="00E11803"/>
    <w:rPr>
      <w:rFonts w:ascii="Tahoma" w:hAnsi="Tahoma" w:cs="Tahoma"/>
      <w:sz w:val="16"/>
      <w:szCs w:val="16"/>
    </w:rPr>
  </w:style>
  <w:style w:type="paragraph" w:styleId="NormalWeb">
    <w:name w:val="Normal (Web)"/>
    <w:basedOn w:val="Normal"/>
    <w:uiPriority w:val="99"/>
    <w:rsid w:val="00E11803"/>
    <w:pPr>
      <w:spacing w:before="100" w:beforeAutospacing="1" w:after="100" w:afterAutospacing="1"/>
    </w:pPr>
  </w:style>
  <w:style w:type="table" w:styleId="TableClassic2">
    <w:name w:val="Table Classic 2"/>
    <w:basedOn w:val="TableNormal"/>
    <w:uiPriority w:val="99"/>
    <w:rsid w:val="00E11803"/>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olorful2">
    <w:name w:val="Table Colorful 2"/>
    <w:basedOn w:val="TableNormal"/>
    <w:uiPriority w:val="99"/>
    <w:rsid w:val="00E1180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Grid">
    <w:name w:val="Table Grid"/>
    <w:basedOn w:val="TableNormal"/>
    <w:uiPriority w:val="59"/>
    <w:rsid w:val="00E118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1803"/>
    <w:pPr>
      <w:ind w:left="720"/>
    </w:pPr>
  </w:style>
  <w:style w:type="character" w:styleId="Emphasis">
    <w:name w:val="Emphasis"/>
    <w:basedOn w:val="DefaultParagraphFont"/>
    <w:qFormat/>
    <w:rsid w:val="00A329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A22D4-C913-4F3A-9307-19A354570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Is able to share a vision of the changing world in the 21st century that schools are preparing children to enter</vt:lpstr>
    </vt:vector>
  </TitlesOfParts>
  <Company>MCREL</Company>
  <LinksUpToDate>false</LinksUpToDate>
  <CharactersWithSpaces>22356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able to share a vision of the changing world in the 21st century that schools are preparing children to enter</dc:title>
  <dc:creator>jmwilliams</dc:creator>
  <cp:lastModifiedBy>Simmelink, Patti</cp:lastModifiedBy>
  <cp:revision>6</cp:revision>
  <cp:lastPrinted>2011-09-30T22:56:00Z</cp:lastPrinted>
  <dcterms:created xsi:type="dcterms:W3CDTF">2011-09-30T22:20:00Z</dcterms:created>
  <dcterms:modified xsi:type="dcterms:W3CDTF">2011-09-30T23:04:00Z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